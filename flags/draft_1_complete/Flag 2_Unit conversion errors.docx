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0B14B" w14:textId="3C41749F" w:rsidR="00103126" w:rsidRPr="00103126" w:rsidRDefault="00103126" w:rsidP="00103126">
      <w:pPr>
        <w:shd w:val="clear" w:color="auto" w:fill="FFF2CC" w:themeFill="accent4" w:themeFillTint="33"/>
        <w:jc w:val="center"/>
        <w:rPr>
          <w:rFonts w:ascii="Arial" w:eastAsia="Times New Roman" w:hAnsi="Arial" w:cs="Arial"/>
          <w:sz w:val="22"/>
          <w:szCs w:val="22"/>
        </w:rPr>
      </w:pPr>
      <w:r w:rsidRPr="00103126">
        <w:rPr>
          <w:rFonts w:ascii="Arial" w:hAnsi="Arial" w:cs="Arial"/>
          <w:sz w:val="22"/>
          <w:szCs w:val="22"/>
        </w:rPr>
        <w:t xml:space="preserve">Flag 2: </w:t>
      </w:r>
      <w:r w:rsidRPr="00103126">
        <w:rPr>
          <w:rFonts w:ascii="Arial" w:eastAsia="Times New Roman" w:hAnsi="Arial" w:cs="Arial"/>
          <w:sz w:val="22"/>
          <w:szCs w:val="22"/>
        </w:rPr>
        <w:t>Unit conversion error - Identify over-reported diversions due to unit conversion errors</w:t>
      </w:r>
    </w:p>
    <w:p w14:paraId="40460352" w14:textId="540FD21C" w:rsidR="002554BA" w:rsidRDefault="002554BA"/>
    <w:p w14:paraId="56510650" w14:textId="0C2F2D2D" w:rsidR="00945A3F" w:rsidRPr="00945A3F" w:rsidRDefault="00945A3F" w:rsidP="00103126">
      <w:pPr>
        <w:rPr>
          <w:rFonts w:asciiTheme="majorHAnsi" w:eastAsia="Times New Roman" w:hAnsiTheme="majorHAnsi" w:cstheme="majorHAnsi"/>
          <w:b/>
          <w:bCs/>
        </w:rPr>
      </w:pPr>
      <w:r w:rsidRPr="002E2E29">
        <w:rPr>
          <w:rFonts w:eastAsia="Times New Roman" w:cstheme="minorHAnsi"/>
          <w:b/>
          <w:bCs/>
          <w:color w:val="FF0000"/>
        </w:rPr>
        <w:t>Function name:</w:t>
      </w:r>
      <w:r w:rsidRPr="00945A3F">
        <w:rPr>
          <w:rFonts w:asciiTheme="majorHAnsi" w:eastAsia="Times New Roman" w:hAnsiTheme="majorHAnsi" w:cstheme="majorHAnsi"/>
          <w:b/>
          <w:bCs/>
        </w:rPr>
        <w:t xml:space="preserve"> </w:t>
      </w:r>
      <w:proofErr w:type="spellStart"/>
      <w:r w:rsidRPr="00945A3F">
        <w:rPr>
          <w:rFonts w:asciiTheme="majorHAnsi" w:eastAsia="Times New Roman" w:hAnsiTheme="majorHAnsi" w:cstheme="majorHAnsi"/>
          <w:b/>
          <w:bCs/>
        </w:rPr>
        <w:t>unit_conv_error</w:t>
      </w:r>
      <w:proofErr w:type="spellEnd"/>
    </w:p>
    <w:p w14:paraId="344140E0" w14:textId="77777777" w:rsidR="00945A3F" w:rsidRDefault="00945A3F" w:rsidP="00103126">
      <w:pPr>
        <w:rPr>
          <w:rFonts w:ascii="Arial" w:eastAsia="Times New Roman" w:hAnsi="Arial" w:cs="Arial"/>
          <w:b/>
          <w:bCs/>
        </w:rPr>
      </w:pPr>
    </w:p>
    <w:p w14:paraId="189F6E8C" w14:textId="7D6C0679" w:rsidR="00103126" w:rsidRPr="00103126" w:rsidRDefault="00103126" w:rsidP="00103126">
      <w:pPr>
        <w:rPr>
          <w:rFonts w:ascii="Arial" w:eastAsia="Times New Roman" w:hAnsi="Arial" w:cs="Arial"/>
        </w:rPr>
      </w:pPr>
      <w:r w:rsidRPr="00103126">
        <w:rPr>
          <w:rFonts w:ascii="Arial" w:eastAsia="Times New Roman" w:hAnsi="Arial" w:cs="Arial"/>
          <w:b/>
          <w:bCs/>
        </w:rPr>
        <w:t>EA2:</w:t>
      </w:r>
      <w:r w:rsidRPr="00103126">
        <w:rPr>
          <w:rFonts w:ascii="Arial" w:eastAsia="Times New Roman" w:hAnsi="Arial" w:cs="Arial"/>
        </w:rPr>
        <w:t xml:space="preserve"> Total RMS reported diversion for calendar year exceeded Face Value by 10x: Gross Annual Overreporting – possible Unit Conversion issue; Both coded and manual, code checks for unit conversion error, manual input for erroneous reporting found by staff // </w:t>
      </w:r>
      <w:r w:rsidRPr="00103126">
        <w:rPr>
          <w:rFonts w:ascii="Arial" w:eastAsia="Times New Roman" w:hAnsi="Arial" w:cs="Arial"/>
          <w:b/>
          <w:bCs/>
        </w:rPr>
        <w:t>FROM EWRIMS ANALYZER 4a:</w:t>
      </w:r>
      <w:r w:rsidRPr="00103126">
        <w:rPr>
          <w:rFonts w:ascii="Arial" w:eastAsia="Times New Roman" w:hAnsi="Arial" w:cs="Arial"/>
        </w:rPr>
        <w:t xml:space="preserve"> Enter Gallon Conversions: This sheet lists the Water Use Reports determined to have erroneously used units of gallons and that have been converted to acre-feet. These determinations were performed in the Error File, but may be edited here in Column B. If the "Process eWRIMS Data" script is ran again, it will incorporate these unit conversions in its estimates. </w:t>
      </w:r>
      <w:r w:rsidRPr="00103126">
        <w:rPr>
          <w:rFonts w:ascii="Arial" w:eastAsia="Times New Roman" w:hAnsi="Arial" w:cs="Arial"/>
          <w:b/>
          <w:bCs/>
          <w:color w:val="FF0000"/>
        </w:rPr>
        <w:t>(Could there be units mis-used other than gallon vs. AF?)</w:t>
      </w:r>
    </w:p>
    <w:p w14:paraId="7DFC4D77" w14:textId="3760A7EF" w:rsidR="00103126" w:rsidRPr="002E2E29" w:rsidRDefault="00103126">
      <w:pPr>
        <w:rPr>
          <w:color w:val="FF0000"/>
        </w:rPr>
      </w:pPr>
    </w:p>
    <w:p w14:paraId="121742B6" w14:textId="3EE7C5D7" w:rsidR="00103126" w:rsidRPr="002E2E29" w:rsidRDefault="495F757F">
      <w:pPr>
        <w:rPr>
          <w:b/>
          <w:bCs/>
          <w:color w:val="FF0000"/>
        </w:rPr>
      </w:pPr>
      <w:r w:rsidRPr="002E2E29">
        <w:rPr>
          <w:b/>
          <w:bCs/>
          <w:color w:val="FF0000"/>
        </w:rPr>
        <w:t xml:space="preserve">Data Source: </w:t>
      </w:r>
    </w:p>
    <w:p w14:paraId="5C9DAAA9" w14:textId="653F1BD8" w:rsidR="006E6A26" w:rsidRDefault="006E6A26" w:rsidP="006E6A26">
      <w:pPr>
        <w:pStyle w:val="ListParagraph"/>
        <w:numPr>
          <w:ilvl w:val="0"/>
          <w:numId w:val="2"/>
        </w:numPr>
      </w:pPr>
      <w:r>
        <w:t>ewrims_flat_file</w:t>
      </w:r>
      <w:r w:rsidR="00F869DD">
        <w:t>.csv</w:t>
      </w:r>
    </w:p>
    <w:p w14:paraId="709B011B" w14:textId="0F90DC43" w:rsidR="001167B2" w:rsidRPr="001167B2" w:rsidRDefault="009F3A52" w:rsidP="001167B2">
      <w:pPr>
        <w:ind w:left="360"/>
        <w:rPr>
          <w:rFonts w:ascii="Calibri" w:eastAsia="Times New Roman" w:hAnsi="Calibri" w:cs="Calibri"/>
          <w:color w:val="000000"/>
          <w:sz w:val="22"/>
          <w:szCs w:val="22"/>
        </w:rPr>
      </w:pPr>
      <w:hyperlink r:id="rId8" w:history="1">
        <w:r w:rsidR="001167B2" w:rsidRPr="001167B2">
          <w:rPr>
            <w:rFonts w:ascii="Calibri" w:eastAsia="Times New Roman" w:hAnsi="Calibri" w:cs="Calibri"/>
            <w:color w:val="000000"/>
            <w:sz w:val="22"/>
            <w:szCs w:val="22"/>
          </w:rPr>
          <w:t>https://intapps.waterboards.ca.gov/downloadFile/faces/flatFilesEwrims.xhtml?fileName=ewrims_flat_file.csv</w:t>
        </w:r>
      </w:hyperlink>
    </w:p>
    <w:p w14:paraId="179CB27B" w14:textId="0937CA3B" w:rsidR="00D62FC5" w:rsidRDefault="00434671" w:rsidP="006E6A26">
      <w:pPr>
        <w:pStyle w:val="ListParagraph"/>
        <w:numPr>
          <w:ilvl w:val="0"/>
          <w:numId w:val="2"/>
        </w:numPr>
      </w:pPr>
      <w:r>
        <w:t>water_use_report.csv</w:t>
      </w:r>
    </w:p>
    <w:p w14:paraId="3C55FFCB" w14:textId="28162370" w:rsidR="00E076C4" w:rsidRPr="00E076C4" w:rsidRDefault="00E076C4" w:rsidP="00E076C4">
      <w:pPr>
        <w:ind w:left="360"/>
        <w:rPr>
          <w:rFonts w:ascii="Calibri" w:eastAsia="Times New Roman" w:hAnsi="Calibri" w:cs="Calibri"/>
          <w:color w:val="000000"/>
          <w:sz w:val="22"/>
          <w:szCs w:val="22"/>
        </w:rPr>
      </w:pPr>
      <w:r w:rsidRPr="00E076C4">
        <w:rPr>
          <w:rFonts w:ascii="Calibri" w:eastAsia="Times New Roman" w:hAnsi="Calibri" w:cs="Calibri"/>
          <w:color w:val="000000"/>
          <w:sz w:val="22"/>
          <w:szCs w:val="22"/>
        </w:rPr>
        <w:t>https://intapps.waterboards.ca.gov/downloadFile/faces/flatFilesEwrims.xhtml?fileName=water_use_report.csv</w:t>
      </w:r>
    </w:p>
    <w:p w14:paraId="75E32657" w14:textId="2F440FDF" w:rsidR="07F7325C" w:rsidRDefault="07F7325C" w:rsidP="07F7325C"/>
    <w:p w14:paraId="5B071958" w14:textId="70312BEE" w:rsidR="495F757F" w:rsidRPr="002E2E29" w:rsidRDefault="495F757F" w:rsidP="07F7325C">
      <w:pPr>
        <w:rPr>
          <w:b/>
          <w:bCs/>
          <w:color w:val="FF0000"/>
        </w:rPr>
      </w:pPr>
      <w:r w:rsidRPr="002E2E29">
        <w:rPr>
          <w:b/>
          <w:bCs/>
          <w:color w:val="FF0000"/>
        </w:rPr>
        <w:t xml:space="preserve">Existing Fields: </w:t>
      </w:r>
    </w:p>
    <w:p w14:paraId="700BC073" w14:textId="56C3E161" w:rsidR="07F7325C" w:rsidRPr="005E6AFD" w:rsidRDefault="006E6A26" w:rsidP="005E6AFD">
      <w:pPr>
        <w:pStyle w:val="ListParagraph"/>
        <w:numPr>
          <w:ilvl w:val="0"/>
          <w:numId w:val="1"/>
        </w:numPr>
        <w:rPr>
          <w:rFonts w:ascii="Calibri" w:eastAsia="Times New Roman" w:hAnsi="Calibri" w:cs="Calibri"/>
          <w:color w:val="000000"/>
        </w:rPr>
      </w:pPr>
      <w:r w:rsidRPr="006E6A26">
        <w:rPr>
          <w:rFonts w:ascii="Calibri" w:eastAsia="Times New Roman" w:hAnsi="Calibri" w:cs="Calibri"/>
          <w:color w:val="000000"/>
        </w:rPr>
        <w:t>AMOUNT</w:t>
      </w:r>
      <w:r w:rsidR="00F869DD">
        <w:rPr>
          <w:rFonts w:ascii="Calibri" w:eastAsia="Times New Roman" w:hAnsi="Calibri" w:cs="Calibri"/>
          <w:color w:val="000000"/>
        </w:rPr>
        <w:t xml:space="preserve"> </w:t>
      </w:r>
      <w:r w:rsidR="00906FE8">
        <w:rPr>
          <w:rFonts w:ascii="Calibri" w:eastAsia="Times New Roman" w:hAnsi="Calibri" w:cs="Calibri"/>
          <w:color w:val="000000"/>
        </w:rPr>
        <w:t>“</w:t>
      </w:r>
      <w:r w:rsidR="005E6AFD">
        <w:rPr>
          <w:rFonts w:ascii="Calibri" w:eastAsia="Times New Roman" w:hAnsi="Calibri" w:cs="Calibri"/>
          <w:color w:val="000000"/>
        </w:rPr>
        <w:t>STORAGE, DIRECT</w:t>
      </w:r>
      <w:r w:rsidR="00906FE8">
        <w:rPr>
          <w:rFonts w:ascii="Calibri" w:eastAsia="Times New Roman" w:hAnsi="Calibri" w:cs="Calibri"/>
          <w:color w:val="000000"/>
        </w:rPr>
        <w:t>”</w:t>
      </w:r>
      <w:r w:rsidR="005E6AFD">
        <w:rPr>
          <w:rFonts w:ascii="Calibri" w:eastAsia="Times New Roman" w:hAnsi="Calibri" w:cs="Calibri"/>
          <w:color w:val="000000"/>
        </w:rPr>
        <w:t xml:space="preserve"> </w:t>
      </w:r>
      <w:r w:rsidR="00906FE8">
        <w:rPr>
          <w:rFonts w:ascii="Calibri" w:eastAsia="Times New Roman" w:hAnsi="Calibri" w:cs="Calibri"/>
          <w:color w:val="000000"/>
        </w:rPr>
        <w:t>(</w:t>
      </w:r>
      <w:r w:rsidR="005E6AFD">
        <w:rPr>
          <w:rFonts w:ascii="Calibri" w:eastAsia="Times New Roman" w:hAnsi="Calibri" w:cs="Calibri"/>
          <w:color w:val="000000"/>
        </w:rPr>
        <w:t>water_use_report.csv</w:t>
      </w:r>
      <w:r w:rsidR="00906FE8">
        <w:rPr>
          <w:rFonts w:ascii="Calibri" w:eastAsia="Times New Roman" w:hAnsi="Calibri" w:cs="Calibri"/>
          <w:color w:val="000000"/>
        </w:rPr>
        <w:t>)</w:t>
      </w:r>
    </w:p>
    <w:p w14:paraId="7CBB1086" w14:textId="25885407" w:rsidR="006E1384" w:rsidRDefault="006E1384" w:rsidP="006E6A26">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WATER_RIGHT_TYPE</w:t>
      </w:r>
      <w:r w:rsidR="00F869DD">
        <w:rPr>
          <w:rFonts w:ascii="Calibri" w:eastAsia="Times New Roman" w:hAnsi="Calibri" w:cs="Calibri"/>
          <w:color w:val="000000"/>
        </w:rPr>
        <w:t xml:space="preserve"> (ewrims_flat_file.csv)</w:t>
      </w:r>
    </w:p>
    <w:p w14:paraId="5B57826C" w14:textId="159C4463" w:rsidR="00F869DD" w:rsidRPr="006E6A26" w:rsidRDefault="00F869DD" w:rsidP="006E6A26">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FACE_VALUE_AMOUNT (ewrims_flat_file.csv)</w:t>
      </w:r>
    </w:p>
    <w:p w14:paraId="008F654F" w14:textId="77777777" w:rsidR="006E6A26" w:rsidRPr="006E6A26" w:rsidRDefault="006E6A26" w:rsidP="07F7325C">
      <w:pPr>
        <w:rPr>
          <w:rFonts w:ascii="Calibri" w:eastAsia="Times New Roman" w:hAnsi="Calibri" w:cs="Calibri"/>
          <w:color w:val="000000"/>
        </w:rPr>
      </w:pPr>
    </w:p>
    <w:p w14:paraId="276D7E42" w14:textId="4086CBB9" w:rsidR="495F757F" w:rsidRPr="002E2E29" w:rsidRDefault="495F757F" w:rsidP="07F7325C">
      <w:pPr>
        <w:rPr>
          <w:b/>
          <w:bCs/>
        </w:rPr>
      </w:pPr>
      <w:r w:rsidRPr="002E2E29">
        <w:rPr>
          <w:b/>
          <w:bCs/>
          <w:color w:val="FF0000"/>
        </w:rPr>
        <w:t xml:space="preserve">New Fields: </w:t>
      </w:r>
    </w:p>
    <w:p w14:paraId="2BF9B17D" w14:textId="7F7D0B3C" w:rsidR="07F7325C" w:rsidRDefault="00D16B32" w:rsidP="00F90D62">
      <w:pPr>
        <w:pStyle w:val="ListParagraph"/>
        <w:numPr>
          <w:ilvl w:val="0"/>
          <w:numId w:val="3"/>
        </w:numPr>
      </w:pPr>
      <w:r>
        <w:t>POSSIBLE_CONV_ERROR</w:t>
      </w:r>
      <w:r w:rsidR="003C1DA8">
        <w:t>_TIER_1</w:t>
      </w:r>
    </w:p>
    <w:p w14:paraId="7B24FA39" w14:textId="62A9272F" w:rsidR="003C1DA8" w:rsidRDefault="003C1DA8" w:rsidP="00F90D62">
      <w:pPr>
        <w:pStyle w:val="ListParagraph"/>
        <w:numPr>
          <w:ilvl w:val="0"/>
          <w:numId w:val="3"/>
        </w:numPr>
      </w:pPr>
      <w:r>
        <w:t>POSSIBLE_CONV_ERROR_TIER_2</w:t>
      </w:r>
    </w:p>
    <w:p w14:paraId="06C88037" w14:textId="16E0A899" w:rsidR="07F7325C" w:rsidRDefault="07F7325C" w:rsidP="07F7325C"/>
    <w:p w14:paraId="04A4AB04" w14:textId="068F2B89" w:rsidR="00103126" w:rsidRDefault="00103126">
      <w:r>
        <w:t xml:space="preserve">Reported use exceeds Face Value by 10x (indicative of unit conversion error) </w:t>
      </w:r>
    </w:p>
    <w:p w14:paraId="6A31CA4C" w14:textId="6D6E17E5" w:rsidR="00103126" w:rsidRDefault="00103126"/>
    <w:p w14:paraId="3397970A" w14:textId="28858B57" w:rsidR="00103126" w:rsidRDefault="00103126">
      <w:r>
        <w:t xml:space="preserve">If “WATER_RIGHT_TYPE” = Appropriative… Then… </w:t>
      </w:r>
    </w:p>
    <w:p w14:paraId="6318BD7D" w14:textId="77777777" w:rsidR="00103126" w:rsidRDefault="00103126"/>
    <w:p w14:paraId="1722CCA6" w14:textId="2D11AC69" w:rsidR="004540E2" w:rsidRDefault="004540E2"/>
    <w:p w14:paraId="2B2756ED" w14:textId="576FB340" w:rsidR="0075447F" w:rsidRDefault="00914ED2">
      <w:r>
        <w:t xml:space="preserve">Compare to previous years reported </w:t>
      </w:r>
    </w:p>
    <w:p w14:paraId="3C8CFEEB" w14:textId="3B720754" w:rsidR="0075447F" w:rsidRDefault="0075447F">
      <w:r>
        <w:t xml:space="preserve">Classic conversion error ratios </w:t>
      </w:r>
    </w:p>
    <w:p w14:paraId="208FEDDF" w14:textId="6D1B68A4" w:rsidR="0075447F" w:rsidRDefault="0075447F">
      <w:r>
        <w:t>Gallons/AF</w:t>
      </w:r>
      <w:r w:rsidR="00BF3AB5">
        <w:t>, if they used rate to calculate volume</w:t>
      </w:r>
    </w:p>
    <w:p w14:paraId="4F8A3DBC" w14:textId="056F2D57" w:rsidR="006E4A6D" w:rsidRDefault="006E4A6D"/>
    <w:p w14:paraId="152B267E" w14:textId="0302C7CD" w:rsidR="006E4A6D" w:rsidRPr="003222D7" w:rsidRDefault="006E4A6D">
      <w:pPr>
        <w:rPr>
          <w:highlight w:val="yellow"/>
        </w:rPr>
      </w:pPr>
      <w:r w:rsidRPr="003222D7">
        <w:rPr>
          <w:highlight w:val="yellow"/>
        </w:rPr>
        <w:t xml:space="preserve">If greater than </w:t>
      </w:r>
      <w:r w:rsidR="00F94C1F" w:rsidRPr="003222D7">
        <w:rPr>
          <w:highlight w:val="yellow"/>
        </w:rPr>
        <w:t xml:space="preserve">2x “FACE_VALUE_AMOUNT” then flag </w:t>
      </w:r>
      <w:r w:rsidR="00E31C29" w:rsidRPr="003222D7">
        <w:rPr>
          <w:highlight w:val="yellow"/>
        </w:rPr>
        <w:t xml:space="preserve">(tier 1) </w:t>
      </w:r>
    </w:p>
    <w:p w14:paraId="1CB7B7C6" w14:textId="6FB0B887" w:rsidR="00E31C29" w:rsidRDefault="00E31C29">
      <w:r w:rsidRPr="003222D7">
        <w:rPr>
          <w:highlight w:val="yellow"/>
        </w:rPr>
        <w:t xml:space="preserve">If greater than </w:t>
      </w:r>
      <w:r w:rsidR="003C604C" w:rsidRPr="003222D7">
        <w:rPr>
          <w:highlight w:val="yellow"/>
        </w:rPr>
        <w:t>XXX “FACE_VALUE_AMOUNT” then flag and</w:t>
      </w:r>
      <w:r w:rsidR="00DE33E1" w:rsidRPr="003222D7">
        <w:rPr>
          <w:highlight w:val="yellow"/>
        </w:rPr>
        <w:t>…</w:t>
      </w:r>
      <w:r w:rsidR="003222D7" w:rsidRPr="003222D7">
        <w:rPr>
          <w:highlight w:val="yellow"/>
        </w:rPr>
        <w:t xml:space="preserve"> (tier 2)</w:t>
      </w:r>
      <w:r w:rsidR="003222D7">
        <w:t xml:space="preserve"> </w:t>
      </w:r>
    </w:p>
    <w:p w14:paraId="69A40A40" w14:textId="6333293C" w:rsidR="00FB11D6" w:rsidRDefault="00FB11D6">
      <w:r>
        <w:t>Calculate percentage above FACE_VALUE_AMOUNT</w:t>
      </w:r>
    </w:p>
    <w:p w14:paraId="3CC1CDDF" w14:textId="4147076C" w:rsidR="00EC3682" w:rsidRDefault="00EC3682">
      <w:r>
        <w:t xml:space="preserve">If above </w:t>
      </w:r>
      <w:r w:rsidR="00342332">
        <w:t>325</w:t>
      </w:r>
      <w:r w:rsidR="006864B6">
        <w:t>0</w:t>
      </w:r>
      <w:r w:rsidR="00342332">
        <w:t xml:space="preserve">% above face value, </w:t>
      </w:r>
      <w:r w:rsidR="006864B6">
        <w:t>likely</w:t>
      </w:r>
      <w:r w:rsidR="00342332">
        <w:t xml:space="preserve"> gallon conv issue </w:t>
      </w:r>
    </w:p>
    <w:p w14:paraId="5CF49160" w14:textId="12D81DE2" w:rsidR="00CC6E9D" w:rsidRDefault="009D2294">
      <w:r>
        <w:lastRenderedPageBreak/>
        <w:t xml:space="preserve">If significantly larger than face value (like 3250%) then we should remove </w:t>
      </w:r>
      <w:r w:rsidR="008032FC">
        <w:t xml:space="preserve">or set to zero or face value, etc. – need to explore </w:t>
      </w:r>
    </w:p>
    <w:p w14:paraId="3AF8E88B" w14:textId="77777777" w:rsidR="009050D5" w:rsidRDefault="009050D5"/>
    <w:p w14:paraId="52603D64" w14:textId="2EE1A091" w:rsidR="00DE33E1" w:rsidRDefault="00DE33E1">
      <w:r>
        <w:t xml:space="preserve">Do unit conversion? </w:t>
      </w:r>
      <w:r w:rsidR="002B24C1">
        <w:t xml:space="preserve">Remove? </w:t>
      </w:r>
    </w:p>
    <w:p w14:paraId="6738F773" w14:textId="0F79D50A" w:rsidR="001756A7" w:rsidRDefault="001756A7"/>
    <w:p w14:paraId="119A667B" w14:textId="77777777" w:rsidR="001756A7" w:rsidRDefault="001756A7" w:rsidP="001756A7">
      <w:pPr>
        <w:rPr>
          <w:sz w:val="22"/>
          <w:szCs w:val="22"/>
        </w:rPr>
      </w:pPr>
      <w:r>
        <w:rPr>
          <w:sz w:val="22"/>
          <w:szCs w:val="22"/>
        </w:rPr>
        <w:t xml:space="preserve">Calculate percentage “DIRECT_DIV_AMOUNT” exceeds “FACE_VALUE_AMOUNT”: </w:t>
      </w:r>
    </w:p>
    <w:p w14:paraId="6B5A3AA6" w14:textId="77777777" w:rsidR="001756A7" w:rsidRDefault="001756A7" w:rsidP="001756A7">
      <w:pPr>
        <w:rPr>
          <w:sz w:val="22"/>
          <w:szCs w:val="22"/>
        </w:rPr>
      </w:pPr>
      <w:r>
        <w:rPr>
          <w:sz w:val="22"/>
          <w:szCs w:val="22"/>
        </w:rPr>
        <w:t xml:space="preserve">(“DIRECT_DIV_AMOUNT” – “FACE_VALUE_AMOUNT”) / “FACE_VALUE AMOUNT” * 100 </w:t>
      </w:r>
    </w:p>
    <w:p w14:paraId="67142369" w14:textId="0A9F4F89" w:rsidR="005D2C4B" w:rsidRDefault="005D2C4B"/>
    <w:p w14:paraId="1CBAECD3" w14:textId="6606DAAA" w:rsidR="005D2C4B" w:rsidRDefault="005D2C4B">
      <w:r>
        <w:t xml:space="preserve">What’s too big? </w:t>
      </w:r>
      <w:r w:rsidR="005F0C03">
        <w:t>Need to dig into data</w:t>
      </w:r>
    </w:p>
    <w:p w14:paraId="2FFF9D6D" w14:textId="7C472720" w:rsidR="00F15D60" w:rsidRDefault="00F15D60"/>
    <w:p w14:paraId="50B4F03C" w14:textId="40FB0A22" w:rsidR="00F15D60" w:rsidRDefault="00F15D60">
      <w:r>
        <w:t>New Field</w:t>
      </w:r>
      <w:r w:rsidR="000A40AF">
        <w:t>s</w:t>
      </w:r>
      <w:r>
        <w:t>: “</w:t>
      </w:r>
      <w:r w:rsidR="000A40AF">
        <w:t>TREATED</w:t>
      </w:r>
      <w:r>
        <w:t>_</w:t>
      </w:r>
      <w:r w:rsidR="000A40AF">
        <w:t>AS_</w:t>
      </w:r>
      <w:r>
        <w:t>CONV_ERROR” (Y/N)</w:t>
      </w:r>
      <w:r w:rsidR="000A40AF">
        <w:t xml:space="preserve"> </w:t>
      </w:r>
      <w:r w:rsidR="009B4DCF">
        <w:t>(auto remove value</w:t>
      </w:r>
      <w:r w:rsidR="003420C5">
        <w:t>?</w:t>
      </w:r>
      <w:r w:rsidR="009B4DCF">
        <w:t>)</w:t>
      </w:r>
    </w:p>
    <w:p w14:paraId="79A873FA" w14:textId="134952E8" w:rsidR="0021641C" w:rsidRDefault="00346AF3">
      <w:r>
        <w:rPr>
          <w:noProof/>
        </w:rPr>
        <mc:AlternateContent>
          <mc:Choice Requires="wps">
            <w:drawing>
              <wp:anchor distT="0" distB="0" distL="114300" distR="114300" simplePos="0" relativeHeight="251663360" behindDoc="0" locked="0" layoutInCell="1" allowOverlap="1" wp14:anchorId="0E79DCD4" wp14:editId="41354677">
                <wp:simplePos x="0" y="0"/>
                <wp:positionH relativeFrom="margin">
                  <wp:align>center</wp:align>
                </wp:positionH>
                <wp:positionV relativeFrom="paragraph">
                  <wp:posOffset>1424305</wp:posOffset>
                </wp:positionV>
                <wp:extent cx="273050" cy="285750"/>
                <wp:effectExtent l="19050" t="0" r="12700" b="38100"/>
                <wp:wrapNone/>
                <wp:docPr id="5" name="Arrow: Down 5"/>
                <wp:cNvGraphicFramePr/>
                <a:graphic xmlns:a="http://schemas.openxmlformats.org/drawingml/2006/main">
                  <a:graphicData uri="http://schemas.microsoft.com/office/word/2010/wordprocessingShape">
                    <wps:wsp>
                      <wps:cNvSpPr/>
                      <wps:spPr>
                        <a:xfrm>
                          <a:off x="0" y="0"/>
                          <a:ext cx="27305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F905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0;margin-top:112.15pt;width:21.5pt;height:2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" adj="11280" fillcolor="#4472c4 [3204]" strokecolor="#1f3763 [1604]" strokeweight="1p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CF1CCCB" wp14:editId="46D14749">
                <wp:simplePos x="0" y="0"/>
                <wp:positionH relativeFrom="margin">
                  <wp:align>center</wp:align>
                </wp:positionH>
                <wp:positionV relativeFrom="paragraph">
                  <wp:posOffset>3786505</wp:posOffset>
                </wp:positionV>
                <wp:extent cx="273050" cy="285750"/>
                <wp:effectExtent l="19050" t="0" r="12700" b="38100"/>
                <wp:wrapNone/>
                <wp:docPr id="6" name="Arrow: Down 6"/>
                <wp:cNvGraphicFramePr/>
                <a:graphic xmlns:a="http://schemas.openxmlformats.org/drawingml/2006/main">
                  <a:graphicData uri="http://schemas.microsoft.com/office/word/2010/wordprocessingShape">
                    <wps:wsp>
                      <wps:cNvSpPr/>
                      <wps:spPr>
                        <a:xfrm>
                          <a:off x="0" y="0"/>
                          <a:ext cx="27305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7B090" id="Arrow: Down 6" o:spid="_x0000_s1026" type="#_x0000_t67" style="position:absolute;margin-left:0;margin-top:298.15pt;width:21.5pt;height:2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" adj="11280" fillcolor="#4472c4 [3204]" strokecolor="#1f3763 [1604]" strokeweight="1pt">
                <w10:wrap anchorx="margin"/>
              </v:shape>
            </w:pict>
          </mc:Fallback>
        </mc:AlternateContent>
      </w:r>
      <w:r w:rsidR="00777954">
        <w:rPr>
          <w:noProof/>
        </w:rPr>
        <mc:AlternateContent>
          <mc:Choice Requires="wps">
            <w:drawing>
              <wp:anchor distT="0" distB="0" distL="114300" distR="114300" simplePos="0" relativeHeight="251660288" behindDoc="0" locked="0" layoutInCell="1" allowOverlap="1" wp14:anchorId="7B3EBA92" wp14:editId="17D95F80">
                <wp:simplePos x="0" y="0"/>
                <wp:positionH relativeFrom="margin">
                  <wp:posOffset>1000125</wp:posOffset>
                </wp:positionH>
                <wp:positionV relativeFrom="paragraph">
                  <wp:posOffset>1767205</wp:posOffset>
                </wp:positionV>
                <wp:extent cx="3917950" cy="1974850"/>
                <wp:effectExtent l="0" t="0" r="25400" b="25400"/>
                <wp:wrapNone/>
                <wp:docPr id="2" name="Rectangle: Rounded Corners 2"/>
                <wp:cNvGraphicFramePr/>
                <a:graphic xmlns:a="http://schemas.openxmlformats.org/drawingml/2006/main">
                  <a:graphicData uri="http://schemas.microsoft.com/office/word/2010/wordprocessingShape">
                    <wps:wsp>
                      <wps:cNvSpPr/>
                      <wps:spPr>
                        <a:xfrm>
                          <a:off x="0" y="0"/>
                          <a:ext cx="3917950" cy="197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CA3DF" w14:textId="6D510301" w:rsidR="00247038" w:rsidRDefault="00653755" w:rsidP="00013EE8">
                            <w:pPr>
                              <w:ind w:left="720"/>
                              <w:jc w:val="center"/>
                            </w:pPr>
                            <w:r>
                              <w:t xml:space="preserve">If </w:t>
                            </w:r>
                            <w:r w:rsidR="00A33DFF">
                              <w:t xml:space="preserve">AMOUNT </w:t>
                            </w:r>
                            <w:r w:rsidR="00906FE8">
                              <w:t xml:space="preserve">(DIRECT) </w:t>
                            </w:r>
                            <w:r w:rsidR="00A33DFF">
                              <w:t xml:space="preserve">+ AMOUNT </w:t>
                            </w:r>
                            <w:r w:rsidR="00906FE8">
                              <w:t>(STORAGE)</w:t>
                            </w:r>
                          </w:p>
                          <w:p w14:paraId="5C060515" w14:textId="01C9BAB7" w:rsidR="00653755" w:rsidRDefault="00A33DFF" w:rsidP="00013EE8">
                            <w:pPr>
                              <w:ind w:left="720"/>
                              <w:jc w:val="center"/>
                            </w:pPr>
                            <w:r>
                              <w:t>&gt; FACE_VALUE_AMOUNT * 2</w:t>
                            </w:r>
                          </w:p>
                          <w:p w14:paraId="19B9C7DA" w14:textId="59D73358" w:rsidR="00247038" w:rsidRDefault="00247038" w:rsidP="00013EE8">
                            <w:pPr>
                              <w:ind w:left="720"/>
                              <w:jc w:val="center"/>
                            </w:pPr>
                            <w:r>
                              <w:t>AND</w:t>
                            </w:r>
                          </w:p>
                          <w:p w14:paraId="1750744D" w14:textId="42287824" w:rsidR="00247038" w:rsidRDefault="00906FE8" w:rsidP="00653755">
                            <w:pPr>
                              <w:jc w:val="center"/>
                            </w:pPr>
                            <w:r>
                              <w:t>AMOUNT (DIRECT) + AMOUNT (STORAGE)</w:t>
                            </w:r>
                            <w:r w:rsidR="00247038">
                              <w:t xml:space="preserve"> </w:t>
                            </w:r>
                          </w:p>
                          <w:p w14:paraId="2FD99049" w14:textId="0C1271AE" w:rsidR="00247038" w:rsidRDefault="00247038" w:rsidP="00653755">
                            <w:pPr>
                              <w:jc w:val="center"/>
                            </w:pPr>
                            <w:r>
                              <w:t>&lt;</w:t>
                            </w:r>
                            <w:r w:rsidR="009F3A52">
                              <w:t>=</w:t>
                            </w:r>
                            <w:r>
                              <w:t xml:space="preserve"> FACE_VALUE_AMOUNT * 3</w:t>
                            </w:r>
                          </w:p>
                          <w:p w14:paraId="4F013C00" w14:textId="7D67BCEA" w:rsidR="00573CDC" w:rsidRDefault="00573CDC" w:rsidP="00653755">
                            <w:pPr>
                              <w:jc w:val="center"/>
                            </w:pPr>
                          </w:p>
                          <w:p w14:paraId="0FC752F3" w14:textId="6FBBB45A" w:rsidR="00573CDC" w:rsidRDefault="00573CDC" w:rsidP="00653755">
                            <w:pPr>
                              <w:jc w:val="center"/>
                            </w:pPr>
                            <w:r>
                              <w:t xml:space="preserve">Then </w:t>
                            </w:r>
                            <w:r w:rsidR="005537D5">
                              <w:t>new field “</w:t>
                            </w:r>
                            <w:r>
                              <w:t>POSSIBLE_CONV_</w:t>
                            </w:r>
                            <w:r w:rsidR="005537D5">
                              <w:t>ERROR_TIER 1” = Y</w:t>
                            </w:r>
                          </w:p>
                          <w:p w14:paraId="0F02DAC2" w14:textId="260DB0DD" w:rsidR="005537D5" w:rsidRDefault="00B17861" w:rsidP="00653755">
                            <w:pPr>
                              <w:jc w:val="center"/>
                            </w:pPr>
                            <w:r>
                              <w:t>And “POSSIBLE_CONV_ERRO</w:t>
                            </w:r>
                            <w:r w:rsidR="00F450FB">
                              <w:t>R</w:t>
                            </w:r>
                            <w:r>
                              <w:t>_TIER_2”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EBA92" id="Rectangle: Rounded Corners 2" o:spid="_x0000_s1026" style="position:absolute;margin-left:78.75pt;margin-top:139.15pt;width:308.5pt;height:15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" fillcolor="#4472c4 [3204]" strokecolor="#1f3763 [1604]" strokeweight="1pt">
                <v:stroke joinstyle="miter"/>
                <v:textbox>
                  <w:txbxContent>
                    <w:p w14:paraId="330CA3DF" w14:textId="6D510301" w:rsidR="00247038" w:rsidRDefault="00653755" w:rsidP="00013EE8">
                      <w:pPr>
                        <w:ind w:left="720"/>
                        <w:jc w:val="center"/>
                      </w:pPr>
                      <w:r>
                        <w:t xml:space="preserve">If </w:t>
                      </w:r>
                      <w:r w:rsidR="00A33DFF">
                        <w:t xml:space="preserve">AMOUNT </w:t>
                      </w:r>
                      <w:r w:rsidR="00906FE8">
                        <w:t xml:space="preserve">(DIRECT) </w:t>
                      </w:r>
                      <w:r w:rsidR="00A33DFF">
                        <w:t xml:space="preserve">+ AMOUNT </w:t>
                      </w:r>
                      <w:r w:rsidR="00906FE8">
                        <w:t>(STORAGE)</w:t>
                      </w:r>
                    </w:p>
                    <w:p w14:paraId="5C060515" w14:textId="01C9BAB7" w:rsidR="00653755" w:rsidRDefault="00A33DFF" w:rsidP="00013EE8">
                      <w:pPr>
                        <w:ind w:left="720"/>
                        <w:jc w:val="center"/>
                      </w:pPr>
                      <w:r>
                        <w:t>&gt; FACE_VALUE_AMOUNT * 2</w:t>
                      </w:r>
                    </w:p>
                    <w:p w14:paraId="19B9C7DA" w14:textId="59D73358" w:rsidR="00247038" w:rsidRDefault="00247038" w:rsidP="00013EE8">
                      <w:pPr>
                        <w:ind w:left="720"/>
                        <w:jc w:val="center"/>
                      </w:pPr>
                      <w:r>
                        <w:t>AND</w:t>
                      </w:r>
                    </w:p>
                    <w:p w14:paraId="1750744D" w14:textId="42287824" w:rsidR="00247038" w:rsidRDefault="00906FE8" w:rsidP="00653755">
                      <w:pPr>
                        <w:jc w:val="center"/>
                      </w:pPr>
                      <w:r>
                        <w:t>AMOUNT (DIRECT) + AMOUNT (STORAGE)</w:t>
                      </w:r>
                      <w:r w:rsidR="00247038">
                        <w:t xml:space="preserve"> </w:t>
                      </w:r>
                    </w:p>
                    <w:p w14:paraId="2FD99049" w14:textId="0C1271AE" w:rsidR="00247038" w:rsidRDefault="00247038" w:rsidP="00653755">
                      <w:pPr>
                        <w:jc w:val="center"/>
                      </w:pPr>
                      <w:r>
                        <w:t>&lt;</w:t>
                      </w:r>
                      <w:r w:rsidR="009F3A52">
                        <w:t>=</w:t>
                      </w:r>
                      <w:r>
                        <w:t xml:space="preserve"> FACE_VALUE_AMOUNT * 3</w:t>
                      </w:r>
                    </w:p>
                    <w:p w14:paraId="4F013C00" w14:textId="7D67BCEA" w:rsidR="00573CDC" w:rsidRDefault="00573CDC" w:rsidP="00653755">
                      <w:pPr>
                        <w:jc w:val="center"/>
                      </w:pPr>
                    </w:p>
                    <w:p w14:paraId="0FC752F3" w14:textId="6FBBB45A" w:rsidR="00573CDC" w:rsidRDefault="00573CDC" w:rsidP="00653755">
                      <w:pPr>
                        <w:jc w:val="center"/>
                      </w:pPr>
                      <w:r>
                        <w:t xml:space="preserve">Then </w:t>
                      </w:r>
                      <w:r w:rsidR="005537D5">
                        <w:t>new field “</w:t>
                      </w:r>
                      <w:r>
                        <w:t>POSSIBLE_CONV_</w:t>
                      </w:r>
                      <w:r w:rsidR="005537D5">
                        <w:t>ERROR_TIER 1” = Y</w:t>
                      </w:r>
                    </w:p>
                    <w:p w14:paraId="0F02DAC2" w14:textId="260DB0DD" w:rsidR="005537D5" w:rsidRDefault="00B17861" w:rsidP="00653755">
                      <w:pPr>
                        <w:jc w:val="center"/>
                      </w:pPr>
                      <w:r>
                        <w:t>And “POSSIBLE_CONV_ERRO</w:t>
                      </w:r>
                      <w:r w:rsidR="00F450FB">
                        <w:t>R</w:t>
                      </w:r>
                      <w:r>
                        <w:t>_TIER_2” = N</w:t>
                      </w:r>
                    </w:p>
                  </w:txbxContent>
                </v:textbox>
                <w10:wrap anchorx="margin"/>
              </v:roundrect>
            </w:pict>
          </mc:Fallback>
        </mc:AlternateContent>
      </w:r>
      <w:r w:rsidR="00777954">
        <w:rPr>
          <w:noProof/>
        </w:rPr>
        <mc:AlternateContent>
          <mc:Choice Requires="wps">
            <w:drawing>
              <wp:anchor distT="0" distB="0" distL="114300" distR="114300" simplePos="0" relativeHeight="251662336" behindDoc="0" locked="0" layoutInCell="1" allowOverlap="1" wp14:anchorId="26E244F9" wp14:editId="2B4F8750">
                <wp:simplePos x="0" y="0"/>
                <wp:positionH relativeFrom="margin">
                  <wp:align>center</wp:align>
                </wp:positionH>
                <wp:positionV relativeFrom="paragraph">
                  <wp:posOffset>4142105</wp:posOffset>
                </wp:positionV>
                <wp:extent cx="4597400" cy="1333500"/>
                <wp:effectExtent l="0" t="0" r="12700" b="19050"/>
                <wp:wrapNone/>
                <wp:docPr id="3" name="Rectangle: Rounded Corners 3"/>
                <wp:cNvGraphicFramePr/>
                <a:graphic xmlns:a="http://schemas.openxmlformats.org/drawingml/2006/main">
                  <a:graphicData uri="http://schemas.microsoft.com/office/word/2010/wordprocessingShape">
                    <wps:wsp>
                      <wps:cNvSpPr/>
                      <wps:spPr>
                        <a:xfrm>
                          <a:off x="0" y="0"/>
                          <a:ext cx="4597400"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80A39" w14:textId="77777777" w:rsidR="00B42B88" w:rsidRDefault="00B42B88" w:rsidP="00B42B88">
                            <w:pPr>
                              <w:jc w:val="center"/>
                            </w:pPr>
                            <w:r>
                              <w:t>If AMOUNT (DIRECT) + AMOUNT (STORAGE)</w:t>
                            </w:r>
                          </w:p>
                          <w:p w14:paraId="5F508052" w14:textId="427AA37F" w:rsidR="00B17861" w:rsidRDefault="00B17861" w:rsidP="00B17861">
                            <w:pPr>
                              <w:jc w:val="center"/>
                            </w:pPr>
                            <w:r>
                              <w:t xml:space="preserve">&gt; FACE_VALUE_AMOUNT * </w:t>
                            </w:r>
                            <w:r w:rsidR="001951A1">
                              <w:t>3</w:t>
                            </w:r>
                          </w:p>
                          <w:p w14:paraId="5611E0DD" w14:textId="77777777" w:rsidR="00B17861" w:rsidRDefault="00B17861" w:rsidP="00B17861">
                            <w:pPr>
                              <w:jc w:val="center"/>
                            </w:pPr>
                          </w:p>
                          <w:p w14:paraId="68007C82" w14:textId="32395329" w:rsidR="00230CF8" w:rsidRDefault="00230CF8" w:rsidP="00230CF8">
                            <w:pPr>
                              <w:jc w:val="center"/>
                            </w:pPr>
                            <w:r>
                              <w:t xml:space="preserve">Then new field </w:t>
                            </w:r>
                            <w:del w:id="0" w:author="Pedroja, Daron@Waterboards" w:date="2021-02-24T10:04:00Z">
                              <w:r w:rsidDel="009F3A52">
                                <w:delText xml:space="preserve">“POSSIBLE_CONV_ERROR_TIER 1” = </w:delText>
                              </w:r>
                              <w:r w:rsidR="00346AF3" w:rsidDel="009F3A52">
                                <w:delText>N</w:delText>
                              </w:r>
                            </w:del>
                          </w:p>
                          <w:p w14:paraId="32C72344" w14:textId="5C3809DC" w:rsidR="00B17861" w:rsidRDefault="00230CF8" w:rsidP="00230CF8">
                            <w:pPr>
                              <w:jc w:val="center"/>
                            </w:pPr>
                            <w:del w:id="1" w:author="Pedroja, Daron@Waterboards" w:date="2021-02-24T10:04:00Z">
                              <w:r w:rsidDel="009F3A52">
                                <w:delText>And</w:delText>
                              </w:r>
                            </w:del>
                            <w:r>
                              <w:t xml:space="preserve"> “POSSIBLE_CONV_ERROR_TIER_2” = </w:t>
                            </w:r>
                            <w:r w:rsidR="00346AF3">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244F9" id="Rectangle: Rounded Corners 3" o:spid="_x0000_s1027" style="position:absolute;margin-left:0;margin-top:326.15pt;width:362pt;height:1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" fillcolor="#4472c4 [3204]" strokecolor="#1f3763 [1604]" strokeweight="1pt">
                <v:stroke joinstyle="miter"/>
                <v:textbox>
                  <w:txbxContent>
                    <w:p w14:paraId="3A980A39" w14:textId="77777777" w:rsidR="00B42B88" w:rsidRDefault="00B42B88" w:rsidP="00B42B88">
                      <w:pPr>
                        <w:jc w:val="center"/>
                      </w:pPr>
                      <w:r>
                        <w:t>If AMOUNT (DIRECT) + AMOUNT (STORAGE)</w:t>
                      </w:r>
                    </w:p>
                    <w:p w14:paraId="5F508052" w14:textId="427AA37F" w:rsidR="00B17861" w:rsidRDefault="00B17861" w:rsidP="00B17861">
                      <w:pPr>
                        <w:jc w:val="center"/>
                      </w:pPr>
                      <w:r>
                        <w:t xml:space="preserve">&gt; FACE_VALUE_AMOUNT * </w:t>
                      </w:r>
                      <w:r w:rsidR="001951A1">
                        <w:t>3</w:t>
                      </w:r>
                    </w:p>
                    <w:p w14:paraId="5611E0DD" w14:textId="77777777" w:rsidR="00B17861" w:rsidRDefault="00B17861" w:rsidP="00B17861">
                      <w:pPr>
                        <w:jc w:val="center"/>
                      </w:pPr>
                    </w:p>
                    <w:p w14:paraId="68007C82" w14:textId="32395329" w:rsidR="00230CF8" w:rsidRDefault="00230CF8" w:rsidP="00230CF8">
                      <w:pPr>
                        <w:jc w:val="center"/>
                      </w:pPr>
                      <w:r>
                        <w:t xml:space="preserve">Then new field </w:t>
                      </w:r>
                      <w:del w:id="2" w:author="Pedroja, Daron@Waterboards" w:date="2021-02-24T10:04:00Z">
                        <w:r w:rsidDel="009F3A52">
                          <w:delText xml:space="preserve">“POSSIBLE_CONV_ERROR_TIER 1” = </w:delText>
                        </w:r>
                        <w:r w:rsidR="00346AF3" w:rsidDel="009F3A52">
                          <w:delText>N</w:delText>
                        </w:r>
                      </w:del>
                    </w:p>
                    <w:p w14:paraId="32C72344" w14:textId="5C3809DC" w:rsidR="00B17861" w:rsidRDefault="00230CF8" w:rsidP="00230CF8">
                      <w:pPr>
                        <w:jc w:val="center"/>
                      </w:pPr>
                      <w:del w:id="3" w:author="Pedroja, Daron@Waterboards" w:date="2021-02-24T10:04:00Z">
                        <w:r w:rsidDel="009F3A52">
                          <w:delText>And</w:delText>
                        </w:r>
                      </w:del>
                      <w:r>
                        <w:t xml:space="preserve"> “POSSIBLE_CONV_ERROR_TIER_2” = </w:t>
                      </w:r>
                      <w:r w:rsidR="00346AF3">
                        <w:t>Y</w:t>
                      </w:r>
                    </w:p>
                  </w:txbxContent>
                </v:textbox>
                <w10:wrap anchorx="margin"/>
              </v:roundrect>
            </w:pict>
          </mc:Fallback>
        </mc:AlternateContent>
      </w:r>
      <w:r w:rsidR="00B17861">
        <w:rPr>
          <w:noProof/>
        </w:rPr>
        <mc:AlternateContent>
          <mc:Choice Requires="wps">
            <w:drawing>
              <wp:anchor distT="0" distB="0" distL="114300" distR="114300" simplePos="0" relativeHeight="251659264" behindDoc="0" locked="0" layoutInCell="1" allowOverlap="1" wp14:anchorId="30124FAF" wp14:editId="093A4F2C">
                <wp:simplePos x="0" y="0"/>
                <wp:positionH relativeFrom="margin">
                  <wp:align>center</wp:align>
                </wp:positionH>
                <wp:positionV relativeFrom="paragraph">
                  <wp:posOffset>480060</wp:posOffset>
                </wp:positionV>
                <wp:extent cx="2216150" cy="895350"/>
                <wp:effectExtent l="0" t="0" r="12700" b="19050"/>
                <wp:wrapNone/>
                <wp:docPr id="1" name="Rectangle: Rounded Corners 1"/>
                <wp:cNvGraphicFramePr/>
                <a:graphic xmlns:a="http://schemas.openxmlformats.org/drawingml/2006/main">
                  <a:graphicData uri="http://schemas.microsoft.com/office/word/2010/wordprocessingShape">
                    <wps:wsp>
                      <wps:cNvSpPr/>
                      <wps:spPr>
                        <a:xfrm>
                          <a:off x="0" y="0"/>
                          <a:ext cx="22161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15302" w14:textId="5ADE1C7C" w:rsidR="00190343" w:rsidRDefault="00190343" w:rsidP="00190343">
                            <w:pPr>
                              <w:jc w:val="center"/>
                            </w:pPr>
                            <w:r>
                              <w:t xml:space="preserve">IF WATER_RIGHT_TYPE = </w:t>
                            </w:r>
                            <w:r w:rsidR="003C1DA8">
                              <w:t>(all appropriative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124FAF" id="Rectangle: Rounded Corners 1" o:spid="_x0000_s1028" style="position:absolute;margin-left:0;margin-top:37.8pt;width:174.5pt;height:70.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" fillcolor="#4472c4 [3204]" strokecolor="#1f3763 [1604]" strokeweight="1pt">
                <v:stroke joinstyle="miter"/>
                <v:textbox>
                  <w:txbxContent>
                    <w:p w14:paraId="5DE15302" w14:textId="5ADE1C7C" w:rsidR="00190343" w:rsidRDefault="00190343" w:rsidP="00190343">
                      <w:pPr>
                        <w:jc w:val="center"/>
                      </w:pPr>
                      <w:r>
                        <w:t xml:space="preserve">IF WATER_RIGHT_TYPE = </w:t>
                      </w:r>
                      <w:r w:rsidR="003C1DA8">
                        <w:t>(all appropriative types)</w:t>
                      </w:r>
                    </w:p>
                  </w:txbxContent>
                </v:textbox>
                <w10:wrap anchorx="margin"/>
              </v:roundrect>
            </w:pict>
          </mc:Fallback>
        </mc:AlternateContent>
      </w:r>
      <w:r w:rsidR="0021641C">
        <w:t>Don’t try to convert to specific unit – too many conversion error possibilities</w:t>
      </w:r>
    </w:p>
    <w:sectPr w:rsidR="0021641C" w:rsidSect="00FE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77E00"/>
    <w:multiLevelType w:val="hybridMultilevel"/>
    <w:tmpl w:val="522E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04AB7"/>
    <w:multiLevelType w:val="hybridMultilevel"/>
    <w:tmpl w:val="3EAC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C5E02"/>
    <w:multiLevelType w:val="hybridMultilevel"/>
    <w:tmpl w:val="7190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droja, Daron@Waterboards">
    <w15:presenceInfo w15:providerId="AD" w15:userId="S::Daron.Pedroja@Waterboards.ca.gov::e3bf28cf-0f5f-4869-a4a5-3abd15c4f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26"/>
    <w:rsid w:val="00013EE8"/>
    <w:rsid w:val="000A40AF"/>
    <w:rsid w:val="00103126"/>
    <w:rsid w:val="001167B2"/>
    <w:rsid w:val="001756A7"/>
    <w:rsid w:val="00190343"/>
    <w:rsid w:val="001951A1"/>
    <w:rsid w:val="001C7C7A"/>
    <w:rsid w:val="001D7BEB"/>
    <w:rsid w:val="0021641C"/>
    <w:rsid w:val="00230CF8"/>
    <w:rsid w:val="00247038"/>
    <w:rsid w:val="002554BA"/>
    <w:rsid w:val="002B24C1"/>
    <w:rsid w:val="002E2E29"/>
    <w:rsid w:val="003222D7"/>
    <w:rsid w:val="003420C5"/>
    <w:rsid w:val="00342332"/>
    <w:rsid w:val="00346AF3"/>
    <w:rsid w:val="003835D8"/>
    <w:rsid w:val="003C1DA8"/>
    <w:rsid w:val="003C604C"/>
    <w:rsid w:val="00434671"/>
    <w:rsid w:val="004540E2"/>
    <w:rsid w:val="005537D5"/>
    <w:rsid w:val="00573CDC"/>
    <w:rsid w:val="005D2C4B"/>
    <w:rsid w:val="005E6AFD"/>
    <w:rsid w:val="005F0C03"/>
    <w:rsid w:val="00653755"/>
    <w:rsid w:val="006864B6"/>
    <w:rsid w:val="006E1384"/>
    <w:rsid w:val="006E4A6D"/>
    <w:rsid w:val="006E6A26"/>
    <w:rsid w:val="0075447F"/>
    <w:rsid w:val="00777954"/>
    <w:rsid w:val="008032FC"/>
    <w:rsid w:val="009050D5"/>
    <w:rsid w:val="00906FE8"/>
    <w:rsid w:val="00914ED2"/>
    <w:rsid w:val="00945A3F"/>
    <w:rsid w:val="009B4DCF"/>
    <w:rsid w:val="009D2294"/>
    <w:rsid w:val="009F3A52"/>
    <w:rsid w:val="00A33DFF"/>
    <w:rsid w:val="00AF4E6D"/>
    <w:rsid w:val="00B17861"/>
    <w:rsid w:val="00B42B88"/>
    <w:rsid w:val="00BF3AB5"/>
    <w:rsid w:val="00C34303"/>
    <w:rsid w:val="00CC279D"/>
    <w:rsid w:val="00CC6E9D"/>
    <w:rsid w:val="00D16B32"/>
    <w:rsid w:val="00D46C32"/>
    <w:rsid w:val="00D62FC5"/>
    <w:rsid w:val="00D81949"/>
    <w:rsid w:val="00DE33E1"/>
    <w:rsid w:val="00E076C4"/>
    <w:rsid w:val="00E31C29"/>
    <w:rsid w:val="00EC3682"/>
    <w:rsid w:val="00F15D60"/>
    <w:rsid w:val="00F450FB"/>
    <w:rsid w:val="00F869DD"/>
    <w:rsid w:val="00F90D62"/>
    <w:rsid w:val="00F94C1F"/>
    <w:rsid w:val="00FB11D6"/>
    <w:rsid w:val="00FC5607"/>
    <w:rsid w:val="00FE39B3"/>
    <w:rsid w:val="07F7325C"/>
    <w:rsid w:val="495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7B50"/>
  <w15:chartTrackingRefBased/>
  <w15:docId w15:val="{D357C959-1ADC-E740-8EAF-1311357D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A26"/>
    <w:pPr>
      <w:ind w:left="720"/>
      <w:contextualSpacing/>
    </w:pPr>
  </w:style>
  <w:style w:type="character" w:styleId="Hyperlink">
    <w:name w:val="Hyperlink"/>
    <w:basedOn w:val="DefaultParagraphFont"/>
    <w:uiPriority w:val="99"/>
    <w:unhideWhenUsed/>
    <w:rsid w:val="001167B2"/>
    <w:rPr>
      <w:color w:val="0000FF"/>
      <w:u w:val="single"/>
    </w:rPr>
  </w:style>
  <w:style w:type="character" w:styleId="UnresolvedMention">
    <w:name w:val="Unresolved Mention"/>
    <w:basedOn w:val="DefaultParagraphFont"/>
    <w:uiPriority w:val="99"/>
    <w:semiHidden/>
    <w:unhideWhenUsed/>
    <w:rsid w:val="0011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883554">
      <w:bodyDiv w:val="1"/>
      <w:marLeft w:val="0"/>
      <w:marRight w:val="0"/>
      <w:marTop w:val="0"/>
      <w:marBottom w:val="0"/>
      <w:divBdr>
        <w:top w:val="none" w:sz="0" w:space="0" w:color="auto"/>
        <w:left w:val="none" w:sz="0" w:space="0" w:color="auto"/>
        <w:bottom w:val="none" w:sz="0" w:space="0" w:color="auto"/>
        <w:right w:val="none" w:sz="0" w:space="0" w:color="auto"/>
      </w:divBdr>
    </w:div>
    <w:div w:id="431706944">
      <w:bodyDiv w:val="1"/>
      <w:marLeft w:val="0"/>
      <w:marRight w:val="0"/>
      <w:marTop w:val="0"/>
      <w:marBottom w:val="0"/>
      <w:divBdr>
        <w:top w:val="none" w:sz="0" w:space="0" w:color="auto"/>
        <w:left w:val="none" w:sz="0" w:space="0" w:color="auto"/>
        <w:bottom w:val="none" w:sz="0" w:space="0" w:color="auto"/>
        <w:right w:val="none" w:sz="0" w:space="0" w:color="auto"/>
      </w:divBdr>
    </w:div>
    <w:div w:id="478574779">
      <w:bodyDiv w:val="1"/>
      <w:marLeft w:val="0"/>
      <w:marRight w:val="0"/>
      <w:marTop w:val="0"/>
      <w:marBottom w:val="0"/>
      <w:divBdr>
        <w:top w:val="none" w:sz="0" w:space="0" w:color="auto"/>
        <w:left w:val="none" w:sz="0" w:space="0" w:color="auto"/>
        <w:bottom w:val="none" w:sz="0" w:space="0" w:color="auto"/>
        <w:right w:val="none" w:sz="0" w:space="0" w:color="auto"/>
      </w:divBdr>
    </w:div>
    <w:div w:id="1331181581">
      <w:bodyDiv w:val="1"/>
      <w:marLeft w:val="0"/>
      <w:marRight w:val="0"/>
      <w:marTop w:val="0"/>
      <w:marBottom w:val="0"/>
      <w:divBdr>
        <w:top w:val="none" w:sz="0" w:space="0" w:color="auto"/>
        <w:left w:val="none" w:sz="0" w:space="0" w:color="auto"/>
        <w:bottom w:val="none" w:sz="0" w:space="0" w:color="auto"/>
        <w:right w:val="none" w:sz="0" w:space="0" w:color="auto"/>
      </w:divBdr>
    </w:div>
    <w:div w:id="169025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apps.waterboards.ca.gov/downloadFile/faces/flatFilesCiwqs.xhtml?fileName=ewrims_flat_file.cs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51dfaa3-aae8-4c03-b90c-7dd4a6526d0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81E5901634864EA2EA1DD6E3F5EC81" ma:contentTypeVersion="9" ma:contentTypeDescription="Create a new document." ma:contentTypeScope="" ma:versionID="aa6e3b0b7825fea3073305ae4ef35983">
  <xsd:schema xmlns:xsd="http://www.w3.org/2001/XMLSchema" xmlns:xs="http://www.w3.org/2001/XMLSchema" xmlns:p="http://schemas.microsoft.com/office/2006/metadata/properties" xmlns:ns2="70cca14d-e16b-4b85-801c-50254c6eda1c" xmlns:ns3="851dfaa3-aae8-4c03-b90c-7dd4a6526d0d" targetNamespace="http://schemas.microsoft.com/office/2006/metadata/properties" ma:root="true" ma:fieldsID="ff2f9e3d5765464f981f0c5279578aad" ns2:_="" ns3:_="">
    <xsd:import namespace="70cca14d-e16b-4b85-801c-50254c6eda1c"/>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a14d-e16b-4b85-801c-50254c6ed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189D6-E7E3-4621-BBA3-0966F920A765}">
  <ds:schemaRefs>
    <ds:schemaRef ds:uri="http://schemas.microsoft.com/sharepoint/v3/contenttype/forms"/>
  </ds:schemaRefs>
</ds:datastoreItem>
</file>

<file path=customXml/itemProps2.xml><?xml version="1.0" encoding="utf-8"?>
<ds:datastoreItem xmlns:ds="http://schemas.openxmlformats.org/officeDocument/2006/customXml" ds:itemID="{00558363-2AFF-40E4-B8A5-96EFD6A61922}">
  <ds:schemaRefs>
    <ds:schemaRef ds:uri="http://schemas.microsoft.com/office/2006/metadata/properties"/>
    <ds:schemaRef ds:uri="http://schemas.microsoft.com/office/infopath/2007/PartnerControls"/>
    <ds:schemaRef ds:uri="851dfaa3-aae8-4c03-b90c-7dd4a6526d0d"/>
  </ds:schemaRefs>
</ds:datastoreItem>
</file>

<file path=customXml/itemProps3.xml><?xml version="1.0" encoding="utf-8"?>
<ds:datastoreItem xmlns:ds="http://schemas.openxmlformats.org/officeDocument/2006/customXml" ds:itemID="{087D8776-EFB7-4D30-B24C-D0A231F37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a14d-e16b-4b85-801c-50254c6eda1c"/>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Shay@Waterboards</dc:creator>
  <cp:keywords/>
  <dc:description/>
  <cp:lastModifiedBy>Pedroja, Daron@Waterboards</cp:lastModifiedBy>
  <cp:revision>65</cp:revision>
  <dcterms:created xsi:type="dcterms:W3CDTF">2021-01-14T20:59:00Z</dcterms:created>
  <dcterms:modified xsi:type="dcterms:W3CDTF">2021-02-24T18:05:00Z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0x0101008381E5901634864EA2EA1DD6E3F5EC81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