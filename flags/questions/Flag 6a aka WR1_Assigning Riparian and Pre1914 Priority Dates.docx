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B3335" w14:textId="7C46B1D6" w:rsidR="009F3D1E" w:rsidRDefault="007938D4" w:rsidP="007938D4">
      <w:pPr>
        <w:jc w:val="center"/>
      </w:pPr>
      <w:r w:rsidRPr="007938D4">
        <w:rPr>
          <w:highlight w:val="yellow"/>
        </w:rPr>
        <w:t>Flag</w:t>
      </w:r>
      <w:r w:rsidR="0096116E">
        <w:rPr>
          <w:highlight w:val="yellow"/>
        </w:rPr>
        <w:t xml:space="preserve"> 6a</w:t>
      </w:r>
      <w:r w:rsidRPr="007938D4">
        <w:rPr>
          <w:highlight w:val="yellow"/>
        </w:rPr>
        <w:t>: Identifying riparian and pre-1914 water rights and assigning a priority date</w:t>
      </w:r>
    </w:p>
    <w:p w14:paraId="2A2883AB" w14:textId="6F4FF981" w:rsidR="0070135F" w:rsidRDefault="0070135F" w:rsidP="007938D4">
      <w:pPr>
        <w:jc w:val="center"/>
      </w:pPr>
    </w:p>
    <w:p w14:paraId="58299F68" w14:textId="2E25BF96" w:rsidR="003A66B5" w:rsidRDefault="003A66B5" w:rsidP="0070135F">
      <w:r>
        <w:t xml:space="preserve">Function Name: </w:t>
      </w:r>
      <w:r w:rsidR="009A0232">
        <w:t>pre1914_riparian_priority</w:t>
      </w:r>
    </w:p>
    <w:p w14:paraId="5DC5E15E" w14:textId="77777777" w:rsidR="003A66B5" w:rsidRDefault="003A66B5" w:rsidP="0070135F"/>
    <w:p w14:paraId="6A23C784" w14:textId="4AFEF3F8" w:rsidR="0070135F" w:rsidRDefault="0070135F" w:rsidP="0070135F">
      <w:r>
        <w:t xml:space="preserve">Data Source: </w:t>
      </w:r>
    </w:p>
    <w:p w14:paraId="536B824D" w14:textId="1CD23080" w:rsidR="00E40139" w:rsidRDefault="00E40139" w:rsidP="0096116E">
      <w:pPr>
        <w:pStyle w:val="ListParagraph"/>
        <w:numPr>
          <w:ilvl w:val="0"/>
          <w:numId w:val="3"/>
        </w:numPr>
      </w:pPr>
      <w:r>
        <w:t>ewrims_</w:t>
      </w:r>
      <w:r w:rsidR="003A66B5">
        <w:t>flat_file.csv</w:t>
      </w:r>
    </w:p>
    <w:p w14:paraId="588708A9" w14:textId="582DFF61" w:rsidR="0070135F" w:rsidRDefault="00DA55AA" w:rsidP="00061176">
      <w:pPr>
        <w:ind w:left="360"/>
        <w:rPr>
          <w:rFonts w:ascii="Calibri" w:eastAsia="Times New Roman" w:hAnsi="Calibri" w:cs="Calibri"/>
          <w:color w:val="000000"/>
          <w:sz w:val="22"/>
          <w:szCs w:val="22"/>
        </w:rPr>
      </w:pPr>
      <w:hyperlink r:id="rId8" w:history="1">
        <w:r w:rsidR="00061176" w:rsidRPr="00061176">
          <w:rPr>
            <w:rStyle w:val="Hyperlink"/>
            <w:rFonts w:ascii="Calibri" w:eastAsia="Times New Roman" w:hAnsi="Calibri" w:cs="Calibri"/>
            <w:sz w:val="22"/>
            <w:szCs w:val="22"/>
          </w:rPr>
          <w:t>https://intapps.waterboards.ca.gov/downloadFile/faces/flatFilesEwrims.xhtml?fileName=ewrims_flat_file.csv</w:t>
        </w:r>
      </w:hyperlink>
    </w:p>
    <w:p w14:paraId="670E2DAB" w14:textId="77777777" w:rsidR="00061176" w:rsidRPr="00061176" w:rsidRDefault="00061176" w:rsidP="0070135F">
      <w:pPr>
        <w:rPr>
          <w:rFonts w:ascii="Calibri" w:eastAsia="Times New Roman" w:hAnsi="Calibri" w:cs="Calibri"/>
          <w:color w:val="000000"/>
          <w:sz w:val="22"/>
          <w:szCs w:val="22"/>
        </w:rPr>
      </w:pPr>
    </w:p>
    <w:p w14:paraId="31D7257F" w14:textId="703D3D58" w:rsidR="00014478" w:rsidRDefault="00014478" w:rsidP="0070135F">
      <w:r>
        <w:t xml:space="preserve">Existing Fields: </w:t>
      </w:r>
    </w:p>
    <w:p w14:paraId="626E1323" w14:textId="77777777" w:rsidR="007938D4" w:rsidRPr="00A62176" w:rsidRDefault="007938D4" w:rsidP="007938D4">
      <w:pPr>
        <w:pStyle w:val="ListParagraph"/>
        <w:numPr>
          <w:ilvl w:val="0"/>
          <w:numId w:val="1"/>
        </w:numPr>
        <w:snapToGrid w:val="0"/>
        <w:spacing w:after="120"/>
        <w:contextualSpacing w:val="0"/>
        <w:rPr>
          <w:rFonts w:ascii="Calibri" w:eastAsia="Times New Roman" w:hAnsi="Calibri" w:cs="Calibri"/>
          <w:color w:val="000000"/>
        </w:rPr>
      </w:pPr>
      <w:r w:rsidRPr="38785064">
        <w:rPr>
          <w:rFonts w:ascii="Calibri" w:eastAsia="Times New Roman" w:hAnsi="Calibri" w:cs="Calibri"/>
          <w:color w:val="000000" w:themeColor="text1"/>
          <w:u w:val="single"/>
        </w:rPr>
        <w:t>EFFECTIVE_DATE:</w:t>
      </w:r>
      <w:r w:rsidRPr="38785064">
        <w:rPr>
          <w:rFonts w:ascii="Calibri" w:eastAsia="Times New Roman" w:hAnsi="Calibri" w:cs="Calibri"/>
          <w:color w:val="000000" w:themeColor="text1"/>
        </w:rPr>
        <w:t xml:space="preserve"> Effective date is the </w:t>
      </w:r>
      <w:r w:rsidRPr="38785064">
        <w:rPr>
          <w:rFonts w:ascii="Calibri" w:eastAsia="Times New Roman" w:hAnsi="Calibri" w:cs="Calibri"/>
          <w:b/>
          <w:bCs/>
          <w:color w:val="000000" w:themeColor="text1"/>
        </w:rPr>
        <w:t>date of status</w:t>
      </w:r>
      <w:r w:rsidRPr="38785064">
        <w:rPr>
          <w:rFonts w:ascii="Calibri" w:eastAsia="Times New Roman" w:hAnsi="Calibri" w:cs="Calibri"/>
          <w:color w:val="000000" w:themeColor="text1"/>
        </w:rPr>
        <w:t xml:space="preserve"> of </w:t>
      </w:r>
      <w:proofErr w:type="gramStart"/>
      <w:r w:rsidRPr="38785064">
        <w:rPr>
          <w:rFonts w:ascii="Calibri" w:eastAsia="Times New Roman" w:hAnsi="Calibri" w:cs="Calibri"/>
          <w:color w:val="000000" w:themeColor="text1"/>
        </w:rPr>
        <w:t>particular water</w:t>
      </w:r>
      <w:proofErr w:type="gramEnd"/>
      <w:r w:rsidRPr="38785064">
        <w:rPr>
          <w:rFonts w:ascii="Calibri" w:eastAsia="Times New Roman" w:hAnsi="Calibri" w:cs="Calibri"/>
          <w:color w:val="000000" w:themeColor="text1"/>
        </w:rPr>
        <w:t xml:space="preserve"> right record. </w:t>
      </w:r>
      <w:r w:rsidRPr="38785064">
        <w:rPr>
          <w:rFonts w:ascii="Calibri" w:eastAsia="Times New Roman" w:hAnsi="Calibri" w:cs="Calibri"/>
          <w:i/>
          <w:iCs/>
          <w:color w:val="000000" w:themeColor="text1"/>
        </w:rPr>
        <w:t>Note: Upon reviewing the “eWRIMS flat file master” data, effective date is sometimes the same as “PRIORITY_DATE” but more often, not. This field is not useful for this tree.</w:t>
      </w:r>
    </w:p>
    <w:p w14:paraId="33E111FD" w14:textId="77777777" w:rsidR="007938D4" w:rsidRPr="00A62176" w:rsidRDefault="007938D4" w:rsidP="007938D4">
      <w:pPr>
        <w:pStyle w:val="ListParagraph"/>
        <w:numPr>
          <w:ilvl w:val="0"/>
          <w:numId w:val="1"/>
        </w:numPr>
        <w:snapToGrid w:val="0"/>
        <w:spacing w:after="120"/>
        <w:contextualSpacing w:val="0"/>
        <w:rPr>
          <w:rFonts w:ascii="Calibri" w:eastAsia="Times New Roman" w:hAnsi="Calibri" w:cs="Calibri"/>
          <w:color w:val="000000"/>
        </w:rPr>
      </w:pPr>
      <w:r w:rsidRPr="00A62176">
        <w:rPr>
          <w:rFonts w:ascii="Calibri" w:eastAsia="Times New Roman" w:hAnsi="Calibri" w:cs="Calibri"/>
          <w:color w:val="000000"/>
          <w:u w:val="single"/>
        </w:rPr>
        <w:t>PRIORITY_DATE:</w:t>
      </w:r>
      <w:r>
        <w:rPr>
          <w:rFonts w:ascii="Calibri" w:eastAsia="Times New Roman" w:hAnsi="Calibri" w:cs="Calibri"/>
          <w:color w:val="000000"/>
        </w:rPr>
        <w:t xml:space="preserve"> </w:t>
      </w:r>
      <w:r w:rsidRPr="00A62176">
        <w:rPr>
          <w:rFonts w:ascii="Calibri" w:eastAsia="Times New Roman" w:hAnsi="Calibri" w:cs="Calibri"/>
          <w:color w:val="000000"/>
        </w:rPr>
        <w:t>Date used by the Division to establish priority for water allocation during dry years and/or water shortages. Earlier dates indicate “seniority” when determining curtailment of specific watersheds.</w:t>
      </w:r>
    </w:p>
    <w:p w14:paraId="5C7BE7E8" w14:textId="77777777" w:rsidR="007938D4" w:rsidRPr="00AE1CE4" w:rsidRDefault="007938D4" w:rsidP="007938D4">
      <w:pPr>
        <w:pStyle w:val="ListParagraph"/>
        <w:numPr>
          <w:ilvl w:val="0"/>
          <w:numId w:val="1"/>
        </w:numPr>
        <w:snapToGrid w:val="0"/>
        <w:spacing w:after="120"/>
        <w:contextualSpacing w:val="0"/>
        <w:rPr>
          <w:rFonts w:ascii="Calibri" w:eastAsia="Times New Roman" w:hAnsi="Calibri" w:cs="Calibri"/>
          <w:color w:val="000000" w:themeColor="text1"/>
        </w:rPr>
      </w:pPr>
      <w:r w:rsidRPr="00AE1CE4">
        <w:rPr>
          <w:rFonts w:ascii="Calibri" w:eastAsia="Times New Roman" w:hAnsi="Calibri" w:cs="Calibri"/>
          <w:color w:val="000000" w:themeColor="text1"/>
          <w:u w:val="single"/>
        </w:rPr>
        <w:t>RECEIPT_DATE:</w:t>
      </w:r>
      <w:r w:rsidRPr="00AE1CE4">
        <w:rPr>
          <w:rFonts w:ascii="Calibri" w:eastAsia="Times New Roman" w:hAnsi="Calibri" w:cs="Calibri"/>
          <w:color w:val="000000" w:themeColor="text1"/>
        </w:rPr>
        <w:t xml:space="preserve"> Date that a water right is physically/electronically received by the Division’s Records Unit. </w:t>
      </w:r>
      <w:r w:rsidRPr="00AE1CE4">
        <w:rPr>
          <w:rFonts w:ascii="Calibri" w:eastAsia="Times New Roman" w:hAnsi="Calibri" w:cs="Calibri"/>
          <w:color w:val="C00000"/>
        </w:rPr>
        <w:t xml:space="preserve">SAME AS PRIORITY DATE *IF* NOT BLANK. </w:t>
      </w:r>
    </w:p>
    <w:p w14:paraId="187C96AF" w14:textId="77777777" w:rsidR="007938D4" w:rsidRPr="00D13685" w:rsidRDefault="007938D4" w:rsidP="007938D4">
      <w:pPr>
        <w:pStyle w:val="ListParagraph"/>
        <w:numPr>
          <w:ilvl w:val="0"/>
          <w:numId w:val="1"/>
        </w:numPr>
        <w:snapToGrid w:val="0"/>
        <w:spacing w:after="120"/>
        <w:contextualSpacing w:val="0"/>
        <w:rPr>
          <w:rFonts w:ascii="Calibri" w:eastAsia="Times New Roman" w:hAnsi="Calibri" w:cs="Calibri"/>
          <w:color w:val="000000" w:themeColor="text1"/>
        </w:rPr>
      </w:pPr>
      <w:r w:rsidRPr="00AE1CE4">
        <w:rPr>
          <w:rFonts w:ascii="Calibri" w:eastAsia="Times New Roman" w:hAnsi="Calibri" w:cs="Calibri"/>
          <w:color w:val="000000" w:themeColor="text1"/>
          <w:u w:val="single"/>
        </w:rPr>
        <w:t>APPLICATION_RECD_DATE:</w:t>
      </w:r>
      <w:r w:rsidRPr="00AE1CE4">
        <w:rPr>
          <w:rFonts w:ascii="Calibri" w:eastAsia="Times New Roman" w:hAnsi="Calibri" w:cs="Calibri"/>
          <w:color w:val="000000" w:themeColor="text1"/>
        </w:rPr>
        <w:t xml:space="preserve"> Date the application is physically received by the Division. </w:t>
      </w:r>
      <w:r w:rsidRPr="00AE1CE4">
        <w:rPr>
          <w:rFonts w:ascii="Calibri" w:eastAsia="Times New Roman" w:hAnsi="Calibri" w:cs="Calibri"/>
          <w:color w:val="000000" w:themeColor="text1"/>
          <w:shd w:val="clear" w:color="auto" w:fill="F3EECB"/>
        </w:rPr>
        <w:t>Identical to “Receipt Date” field.</w:t>
      </w:r>
      <w:r w:rsidRPr="00AE1CE4">
        <w:rPr>
          <w:rFonts w:ascii="Calibri" w:eastAsia="Times New Roman" w:hAnsi="Calibri" w:cs="Calibri"/>
          <w:color w:val="000000" w:themeColor="text1"/>
        </w:rPr>
        <w:t xml:space="preserve"> </w:t>
      </w:r>
      <w:r w:rsidRPr="00AE1CE4">
        <w:rPr>
          <w:rFonts w:ascii="Calibri" w:eastAsia="Times New Roman" w:hAnsi="Calibri" w:cs="Calibri"/>
          <w:color w:val="C00000"/>
        </w:rPr>
        <w:t xml:space="preserve">SAME AS PRIORITY DATE *IF* NOT BLANK. </w:t>
      </w:r>
    </w:p>
    <w:p w14:paraId="7EAD8486" w14:textId="571C3A6C" w:rsidR="007938D4" w:rsidRPr="00EC2537" w:rsidRDefault="007938D4" w:rsidP="00EC2537">
      <w:pPr>
        <w:pStyle w:val="ListParagraph"/>
        <w:numPr>
          <w:ilvl w:val="0"/>
          <w:numId w:val="1"/>
        </w:numPr>
        <w:snapToGrid w:val="0"/>
        <w:spacing w:after="120"/>
        <w:contextualSpacing w:val="0"/>
        <w:rPr>
          <w:rFonts w:ascii="Calibri" w:eastAsia="Times New Roman" w:hAnsi="Calibri" w:cs="Calibri"/>
          <w:color w:val="000000"/>
          <w:u w:val="single"/>
        </w:rPr>
      </w:pPr>
      <w:r w:rsidRPr="00EC2537">
        <w:rPr>
          <w:rFonts w:ascii="Calibri" w:eastAsia="Times New Roman" w:hAnsi="Calibri" w:cs="Calibri"/>
          <w:color w:val="000000"/>
          <w:u w:val="single"/>
        </w:rPr>
        <w:t>APPLICATION_ACCEPTANCE_DATE:</w:t>
      </w:r>
      <w:r w:rsidRPr="00EC2537">
        <w:rPr>
          <w:rFonts w:ascii="Calibri" w:eastAsia="Times New Roman" w:hAnsi="Calibri" w:cs="Calibri"/>
          <w:color w:val="000000"/>
        </w:rPr>
        <w:t xml:space="preserve"> </w:t>
      </w:r>
      <w:r w:rsidR="00EC2537" w:rsidRPr="00EC2537">
        <w:rPr>
          <w:rFonts w:ascii="Calibri" w:eastAsia="Times New Roman" w:hAnsi="Calibri" w:cs="Calibri"/>
          <w:color w:val="000000"/>
        </w:rPr>
        <w:t xml:space="preserve">Date that the Division’s Permitting section determines the water right ID meets all acceptance criteria and begins processing the application </w:t>
      </w:r>
    </w:p>
    <w:p w14:paraId="61C1F76C" w14:textId="77777777" w:rsidR="007938D4" w:rsidRPr="007938D4" w:rsidRDefault="007938D4" w:rsidP="007938D4">
      <w:pPr>
        <w:pStyle w:val="ListParagraph"/>
        <w:numPr>
          <w:ilvl w:val="0"/>
          <w:numId w:val="1"/>
        </w:numPr>
        <w:snapToGrid w:val="0"/>
        <w:spacing w:after="120"/>
        <w:contextualSpacing w:val="0"/>
        <w:rPr>
          <w:rFonts w:ascii="Calibri" w:eastAsia="Times New Roman" w:hAnsi="Calibri" w:cs="Calibri"/>
          <w:color w:val="000000" w:themeColor="text1"/>
          <w:u w:val="single"/>
        </w:rPr>
      </w:pPr>
      <w:r w:rsidRPr="007938D4">
        <w:rPr>
          <w:rFonts w:ascii="Calibri" w:eastAsia="Times New Roman" w:hAnsi="Calibri" w:cs="Calibri"/>
          <w:color w:val="000000" w:themeColor="text1"/>
          <w:u w:val="single"/>
        </w:rPr>
        <w:t xml:space="preserve">WATER_RIGHT_TYPE: </w:t>
      </w:r>
      <w:r w:rsidRPr="007938D4">
        <w:rPr>
          <w:rFonts w:ascii="Calibri" w:eastAsia="Times New Roman" w:hAnsi="Calibri" w:cs="Calibri"/>
          <w:color w:val="000000" w:themeColor="text1"/>
        </w:rPr>
        <w:t>Water right type indicates the type of water record it is. Currently there are 18 different types of water right types to identify the water record. (Would indicate if “statement of div &amp; use”)</w:t>
      </w:r>
      <w:r w:rsidRPr="007938D4">
        <w:rPr>
          <w:rFonts w:ascii="Calibri" w:eastAsia="Times New Roman" w:hAnsi="Calibri" w:cs="Calibri"/>
          <w:color w:val="000000" w:themeColor="text1"/>
          <w:u w:val="single"/>
        </w:rPr>
        <w:t xml:space="preserve"> </w:t>
      </w:r>
    </w:p>
    <w:p w14:paraId="693DD60E" w14:textId="1D5B4095" w:rsidR="007938D4" w:rsidRPr="007938D4" w:rsidRDefault="007938D4" w:rsidP="007938D4">
      <w:pPr>
        <w:pStyle w:val="ListParagraph"/>
        <w:numPr>
          <w:ilvl w:val="0"/>
          <w:numId w:val="1"/>
        </w:numPr>
        <w:snapToGrid w:val="0"/>
        <w:spacing w:after="120"/>
        <w:contextualSpacing w:val="0"/>
        <w:rPr>
          <w:rFonts w:ascii="Calibri" w:eastAsia="Times New Roman" w:hAnsi="Calibri" w:cs="Calibri"/>
          <w:color w:val="000000" w:themeColor="text1"/>
          <w:u w:val="single"/>
        </w:rPr>
      </w:pPr>
      <w:r w:rsidRPr="007938D4">
        <w:rPr>
          <w:rFonts w:ascii="Calibri" w:eastAsia="Times New Roman" w:hAnsi="Calibri" w:cs="Calibri"/>
          <w:color w:val="000000" w:themeColor="text1"/>
          <w:u w:val="single"/>
        </w:rPr>
        <w:t xml:space="preserve">YEAR_DIVERSION_COMMENCED: </w:t>
      </w:r>
      <w:r w:rsidRPr="007938D4">
        <w:rPr>
          <w:rFonts w:ascii="Calibri" w:eastAsia="Times New Roman" w:hAnsi="Calibri" w:cs="Calibri"/>
          <w:color w:val="000000" w:themeColor="text1"/>
        </w:rPr>
        <w:t>Applies only to Statements of Water Diversion and Use. The year diversion first began, to the best of the submitter</w:t>
      </w:r>
      <w:r w:rsidR="00EE47D7">
        <w:rPr>
          <w:rFonts w:ascii="Calibri" w:eastAsia="Times New Roman" w:hAnsi="Calibri" w:cs="Calibri"/>
          <w:color w:val="000000" w:themeColor="text1"/>
        </w:rPr>
        <w:t>’</w:t>
      </w:r>
      <w:r w:rsidRPr="007938D4">
        <w:rPr>
          <w:rFonts w:ascii="Calibri" w:eastAsia="Times New Roman" w:hAnsi="Calibri" w:cs="Calibri"/>
          <w:color w:val="000000" w:themeColor="text1"/>
        </w:rPr>
        <w:t>s knowledge.</w:t>
      </w:r>
    </w:p>
    <w:p w14:paraId="31F16B08" w14:textId="682E2515" w:rsidR="00CA67F5" w:rsidRPr="00061176" w:rsidRDefault="007938D4" w:rsidP="00061176">
      <w:pPr>
        <w:pStyle w:val="ListParagraph"/>
        <w:numPr>
          <w:ilvl w:val="0"/>
          <w:numId w:val="1"/>
        </w:numPr>
        <w:snapToGrid w:val="0"/>
        <w:spacing w:after="120"/>
        <w:contextualSpacing w:val="0"/>
        <w:rPr>
          <w:rFonts w:ascii="Calibri" w:eastAsia="Times New Roman" w:hAnsi="Calibri" w:cs="Calibri"/>
          <w:color w:val="000000" w:themeColor="text1"/>
          <w:u w:val="single"/>
        </w:rPr>
      </w:pPr>
      <w:r w:rsidRPr="007938D4">
        <w:rPr>
          <w:rFonts w:ascii="Calibri" w:eastAsia="Times New Roman" w:hAnsi="Calibri" w:cs="Calibri"/>
          <w:color w:val="000000" w:themeColor="text1"/>
          <w:u w:val="single"/>
        </w:rPr>
        <w:t>SUB_TYPE:</w:t>
      </w:r>
      <w:r w:rsidRPr="007938D4">
        <w:rPr>
          <w:rFonts w:ascii="Calibri" w:eastAsia="Times New Roman" w:hAnsi="Calibri" w:cs="Calibri"/>
          <w:color w:val="000000" w:themeColor="text1"/>
        </w:rPr>
        <w:t xml:space="preserve"> Applies only to Statements of Water Diversion and Use. Checkboxes used to identify diversion sub type(s). Selected subtypes viewable from user interface.</w:t>
      </w:r>
    </w:p>
    <w:p w14:paraId="4E4CC3C9" w14:textId="069BA05A" w:rsidR="00014478" w:rsidRDefault="00014478" w:rsidP="007938D4">
      <w:pPr>
        <w:spacing w:after="100"/>
        <w:rPr>
          <w:rFonts w:ascii="Calibri" w:eastAsia="Times New Roman" w:hAnsi="Calibri" w:cs="Calibri"/>
          <w:color w:val="000000"/>
        </w:rPr>
      </w:pPr>
      <w:r>
        <w:rPr>
          <w:rFonts w:ascii="Calibri" w:eastAsia="Times New Roman" w:hAnsi="Calibri" w:cs="Calibri"/>
          <w:color w:val="000000"/>
        </w:rPr>
        <w:t xml:space="preserve">New Fields: </w:t>
      </w:r>
    </w:p>
    <w:p w14:paraId="0BE0F6C8" w14:textId="77777777" w:rsidR="009173C8" w:rsidRDefault="009173C8" w:rsidP="00E40139">
      <w:pPr>
        <w:pStyle w:val="ListParagraph"/>
        <w:numPr>
          <w:ilvl w:val="0"/>
          <w:numId w:val="2"/>
        </w:numPr>
      </w:pPr>
      <w:r>
        <w:t>RIPARIAN</w:t>
      </w:r>
    </w:p>
    <w:p w14:paraId="6BA4411F" w14:textId="17632DC9" w:rsidR="0001110E" w:rsidRDefault="009173C8" w:rsidP="00E40139">
      <w:pPr>
        <w:pStyle w:val="ListParagraph"/>
        <w:numPr>
          <w:ilvl w:val="0"/>
          <w:numId w:val="2"/>
        </w:numPr>
      </w:pPr>
      <w:r>
        <w:t>PRE1914</w:t>
      </w:r>
    </w:p>
    <w:p w14:paraId="1FE73690" w14:textId="4552A1DE" w:rsidR="009173C8" w:rsidRDefault="009173C8" w:rsidP="00E40139">
      <w:pPr>
        <w:pStyle w:val="ListParagraph"/>
        <w:numPr>
          <w:ilvl w:val="0"/>
          <w:numId w:val="2"/>
        </w:numPr>
      </w:pPr>
      <w:r>
        <w:t>ASSIGNED_PRIORITY_DATE</w:t>
      </w:r>
    </w:p>
    <w:p w14:paraId="4D75261A" w14:textId="631CE2D2" w:rsidR="00CA67F5" w:rsidRDefault="00CA67F5" w:rsidP="00E40139">
      <w:pPr>
        <w:spacing w:after="100"/>
        <w:ind w:firstLine="60"/>
        <w:rPr>
          <w:rFonts w:ascii="Calibri" w:eastAsia="Times New Roman" w:hAnsi="Calibri" w:cs="Calibri"/>
          <w:color w:val="000000"/>
        </w:rPr>
      </w:pPr>
    </w:p>
    <w:p w14:paraId="12EF2DF2" w14:textId="7CC2660A" w:rsidR="00CA67F5" w:rsidRDefault="00CA67F5" w:rsidP="007938D4">
      <w:pPr>
        <w:spacing w:after="100"/>
        <w:rPr>
          <w:rFonts w:ascii="Calibri" w:eastAsia="Times New Roman" w:hAnsi="Calibri" w:cs="Calibri"/>
          <w:color w:val="000000"/>
        </w:rPr>
      </w:pPr>
    </w:p>
    <w:p w14:paraId="48D198A0" w14:textId="2BD909DE" w:rsidR="00CA67F5" w:rsidRDefault="00CA67F5" w:rsidP="007938D4">
      <w:pPr>
        <w:spacing w:after="100"/>
        <w:rPr>
          <w:rFonts w:ascii="Calibri" w:eastAsia="Times New Roman" w:hAnsi="Calibri" w:cs="Calibri"/>
          <w:color w:val="000000"/>
        </w:rPr>
      </w:pPr>
    </w:p>
    <w:p w14:paraId="405C5806" w14:textId="77777777" w:rsidR="00CA67F5" w:rsidRDefault="00CA67F5" w:rsidP="007938D4">
      <w:pPr>
        <w:spacing w:after="100"/>
        <w:rPr>
          <w:rFonts w:ascii="Calibri" w:eastAsia="Times New Roman" w:hAnsi="Calibri" w:cs="Calibri"/>
          <w:color w:val="000000"/>
        </w:rPr>
      </w:pPr>
    </w:p>
    <w:p w14:paraId="57B0D6E0" w14:textId="4A0EC687" w:rsidR="00B1221E" w:rsidRDefault="00DA55AA" w:rsidP="007938D4">
      <w:pPr>
        <w:spacing w:after="100"/>
        <w:rPr>
          <w:rFonts w:ascii="Calibri" w:eastAsia="Times New Roman" w:hAnsi="Calibri" w:cs="Calibri"/>
          <w:color w:val="000000"/>
        </w:rPr>
      </w:pPr>
      <w:r>
        <w:rPr>
          <w:noProof/>
        </w:rPr>
        <w:lastRenderedPageBreak/>
        <mc:AlternateContent>
          <mc:Choice Requires="wps">
            <w:drawing>
              <wp:anchor distT="0" distB="0" distL="114300" distR="114300" simplePos="0" relativeHeight="251659264" behindDoc="0" locked="0" layoutInCell="1" allowOverlap="1" wp14:anchorId="0F941BBC" wp14:editId="6980AA68">
                <wp:simplePos x="0" y="0"/>
                <wp:positionH relativeFrom="column">
                  <wp:posOffset>1632222</wp:posOffset>
                </wp:positionH>
                <wp:positionV relativeFrom="paragraph">
                  <wp:posOffset>-381181</wp:posOffset>
                </wp:positionV>
                <wp:extent cx="2683379" cy="897255"/>
                <wp:effectExtent l="0" t="0" r="9525" b="17145"/>
                <wp:wrapNone/>
                <wp:docPr id="1" name="Rounded Rectangle 1"/>
                <wp:cNvGraphicFramePr/>
                <a:graphic xmlns:a="http://schemas.openxmlformats.org/drawingml/2006/main">
                  <a:graphicData uri="http://schemas.microsoft.com/office/word/2010/wordprocessingShape">
                    <wps:wsp>
                      <wps:cNvSpPr/>
                      <wps:spPr>
                        <a:xfrm>
                          <a:off x="0" y="0"/>
                          <a:ext cx="2683379" cy="897255"/>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3DF94A" w14:textId="09BBFBA7" w:rsidR="007938D4" w:rsidRDefault="007938D4" w:rsidP="007938D4">
                            <w:pPr>
                              <w:jc w:val="center"/>
                            </w:pPr>
                            <w:r>
                              <w:t xml:space="preserve">Generate </w:t>
                            </w:r>
                            <w:r w:rsidR="00EC6018">
                              <w:t xml:space="preserve">three </w:t>
                            </w:r>
                            <w:r>
                              <w:t xml:space="preserve">new fields: </w:t>
                            </w:r>
                          </w:p>
                          <w:p w14:paraId="40B875AB" w14:textId="4B0E71BD" w:rsidR="007938D4" w:rsidRDefault="007938D4" w:rsidP="007938D4">
                            <w:pPr>
                              <w:jc w:val="center"/>
                            </w:pPr>
                            <w:r>
                              <w:t>“RIPARIAN” “PRE1914” &amp; “</w:t>
                            </w:r>
                            <w:r w:rsidR="0079783A">
                              <w:t>ASSIGNED_PRIORITY_DATE</w:t>
                            </w:r>
                            <w:r w:rsidR="00B1221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941BBC" id="Rounded Rectangle 1" o:spid="_x0000_s1026" style="position:absolute;margin-left:128.5pt;margin-top:-30pt;width:211.3pt;height:7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" fillcolor="#aeaaaa [2414]" strokecolor="#1f3763 [1604]" strokeweight="1pt">
                <v:stroke joinstyle="miter"/>
                <v:textbox>
                  <w:txbxContent>
                    <w:p w14:paraId="6D3DF94A" w14:textId="09BBFBA7" w:rsidR="007938D4" w:rsidRDefault="007938D4" w:rsidP="007938D4">
                      <w:pPr>
                        <w:jc w:val="center"/>
                      </w:pPr>
                      <w:r>
                        <w:t xml:space="preserve">Generate </w:t>
                      </w:r>
                      <w:r w:rsidR="00EC6018">
                        <w:t xml:space="preserve">three </w:t>
                      </w:r>
                      <w:r>
                        <w:t xml:space="preserve">new fields: </w:t>
                      </w:r>
                    </w:p>
                    <w:p w14:paraId="40B875AB" w14:textId="4B0E71BD" w:rsidR="007938D4" w:rsidRDefault="007938D4" w:rsidP="007938D4">
                      <w:pPr>
                        <w:jc w:val="center"/>
                      </w:pPr>
                      <w:r>
                        <w:t>“RIPARIAN” “PRE1914” &amp; “</w:t>
                      </w:r>
                      <w:r w:rsidR="0079783A">
                        <w:t>ASSIGNED_PRIORITY_DATE</w:t>
                      </w:r>
                      <w:r w:rsidR="00B1221E">
                        <w:t>”</w:t>
                      </w:r>
                    </w:p>
                  </w:txbxContent>
                </v:textbox>
              </v:roundrect>
            </w:pict>
          </mc:Fallback>
        </mc:AlternateContent>
      </w:r>
    </w:p>
    <w:p w14:paraId="390C0BB9" w14:textId="7D7A13DF" w:rsidR="0096116E" w:rsidRDefault="0096116E" w:rsidP="00CA6C0F">
      <w:pPr>
        <w:rPr>
          <w:rFonts w:ascii="Calibri" w:hAnsi="Calibri" w:cs="Calibri"/>
          <w:color w:val="000000"/>
        </w:rPr>
      </w:pPr>
    </w:p>
    <w:p w14:paraId="769B3DCA" w14:textId="1AB5FDE6" w:rsidR="007938D4" w:rsidRDefault="00DA55AA" w:rsidP="00CA6C0F">
      <w:r>
        <w:rPr>
          <w:noProof/>
        </w:rPr>
        <mc:AlternateContent>
          <mc:Choice Requires="wps">
            <w:drawing>
              <wp:anchor distT="0" distB="0" distL="114300" distR="114300" simplePos="0" relativeHeight="251660288" behindDoc="0" locked="0" layoutInCell="1" allowOverlap="1" wp14:anchorId="2C977683" wp14:editId="45F73CE5">
                <wp:simplePos x="0" y="0"/>
                <wp:positionH relativeFrom="column">
                  <wp:posOffset>2826748</wp:posOffset>
                </wp:positionH>
                <wp:positionV relativeFrom="paragraph">
                  <wp:posOffset>117929</wp:posOffset>
                </wp:positionV>
                <wp:extent cx="290557" cy="504202"/>
                <wp:effectExtent l="12700" t="0" r="27305" b="29210"/>
                <wp:wrapNone/>
                <wp:docPr id="2" name="Down Arrow 2"/>
                <wp:cNvGraphicFramePr/>
                <a:graphic xmlns:a="http://schemas.openxmlformats.org/drawingml/2006/main">
                  <a:graphicData uri="http://schemas.microsoft.com/office/word/2010/wordprocessingShape">
                    <wps:wsp>
                      <wps:cNvSpPr/>
                      <wps:spPr>
                        <a:xfrm>
                          <a:off x="0" y="0"/>
                          <a:ext cx="290557" cy="50420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8A051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222.6pt;margin-top:9.3pt;width:22.9pt;height:39.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" adj="15376" fillcolor="#4472c4 [3204]" strokecolor="#1f3763 [1604]" strokeweight="1pt"/>
            </w:pict>
          </mc:Fallback>
        </mc:AlternateContent>
      </w:r>
    </w:p>
    <w:p w14:paraId="448E8957" w14:textId="77777777" w:rsidR="000E1A5A" w:rsidRDefault="000E1A5A" w:rsidP="007938D4">
      <w:pPr>
        <w:jc w:val="center"/>
      </w:pPr>
    </w:p>
    <w:p w14:paraId="21FD2529" w14:textId="0CD67793" w:rsidR="007938D4" w:rsidRDefault="00DA55AA" w:rsidP="007938D4">
      <w:pPr>
        <w:jc w:val="center"/>
      </w:pPr>
      <w:ins w:id="0" w:author="Pedroja, Daron@Waterboards" w:date="2021-02-25T08:28:00Z">
        <w:r>
          <w:rPr>
            <w:noProof/>
          </w:rPr>
          <w:drawing>
            <wp:inline distT="0" distB="0" distL="0" distR="0" wp14:anchorId="14513E57" wp14:editId="6B859404">
              <wp:extent cx="3803797" cy="4644209"/>
              <wp:effectExtent l="0" t="0" r="635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2122" cy="4654373"/>
                      </a:xfrm>
                      <a:prstGeom prst="rect">
                        <a:avLst/>
                      </a:prstGeom>
                    </pic:spPr>
                  </pic:pic>
                </a:graphicData>
              </a:graphic>
            </wp:inline>
          </w:drawing>
        </w:r>
      </w:ins>
      <w:r>
        <w:rPr>
          <w:noProof/>
        </w:rPr>
        <mc:AlternateContent>
          <mc:Choice Requires="wps">
            <w:drawing>
              <wp:anchor distT="0" distB="0" distL="114300" distR="114300" simplePos="0" relativeHeight="251677696" behindDoc="0" locked="0" layoutInCell="1" allowOverlap="1" wp14:anchorId="5C2075CB" wp14:editId="2282FFAD">
                <wp:simplePos x="0" y="0"/>
                <wp:positionH relativeFrom="column">
                  <wp:posOffset>-282575</wp:posOffset>
                </wp:positionH>
                <wp:positionV relativeFrom="paragraph">
                  <wp:posOffset>10578465</wp:posOffset>
                </wp:positionV>
                <wp:extent cx="2790825" cy="1262380"/>
                <wp:effectExtent l="0" t="0" r="28575" b="13970"/>
                <wp:wrapNone/>
                <wp:docPr id="13" name="Rounded Rectangle 13"/>
                <wp:cNvGraphicFramePr/>
                <a:graphic xmlns:a="http://schemas.openxmlformats.org/drawingml/2006/main">
                  <a:graphicData uri="http://schemas.microsoft.com/office/word/2010/wordprocessingShape">
                    <wps:wsp>
                      <wps:cNvSpPr/>
                      <wps:spPr>
                        <a:xfrm>
                          <a:off x="0" y="0"/>
                          <a:ext cx="2790825" cy="1262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B63643" w14:textId="1190A214" w:rsidR="00662BA8" w:rsidRDefault="00EC6018" w:rsidP="00662BA8">
                            <w:pPr>
                              <w:jc w:val="center"/>
                            </w:pPr>
                            <w:r>
                              <w:t>Update</w:t>
                            </w:r>
                            <w:r w:rsidR="00662BA8">
                              <w:t xml:space="preserve"> field “</w:t>
                            </w:r>
                            <w:r w:rsidR="006E5524">
                              <w:t>ASSIGNED</w:t>
                            </w:r>
                            <w:r w:rsidR="00662BA8">
                              <w:t xml:space="preserve">_PRIORITY_DATE” = </w:t>
                            </w:r>
                            <w:r w:rsidR="00662BA8" w:rsidRPr="00662BA8">
                              <w:rPr>
                                <w:u w:val="single"/>
                              </w:rPr>
                              <w:t>“value”0101</w:t>
                            </w:r>
                            <w:r w:rsidR="00662BA8">
                              <w:t xml:space="preserve"> (Format YYYYMMDD)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2075CB" id="Rounded Rectangle 13" o:spid="_x0000_s1027" style="position:absolute;left:0;text-align:left;margin-left:-22.25pt;margin-top:832.95pt;width:219.75pt;height:9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" fillcolor="#4472c4 [3204]" strokecolor="#1f3763 [1604]" strokeweight="1pt">
                <v:stroke joinstyle="miter"/>
                <v:textbox>
                  <w:txbxContent>
                    <w:p w14:paraId="78B63643" w14:textId="1190A214" w:rsidR="00662BA8" w:rsidRDefault="00EC6018" w:rsidP="00662BA8">
                      <w:pPr>
                        <w:jc w:val="center"/>
                      </w:pPr>
                      <w:r>
                        <w:t>Update</w:t>
                      </w:r>
                      <w:r w:rsidR="00662BA8">
                        <w:t xml:space="preserve"> field “</w:t>
                      </w:r>
                      <w:r w:rsidR="006E5524">
                        <w:t>ASSIGNED</w:t>
                      </w:r>
                      <w:r w:rsidR="00662BA8">
                        <w:t xml:space="preserve">_PRIORITY_DATE” = </w:t>
                      </w:r>
                      <w:r w:rsidR="00662BA8" w:rsidRPr="00662BA8">
                        <w:rPr>
                          <w:u w:val="single"/>
                        </w:rPr>
                        <w:t>“value”0101</w:t>
                      </w:r>
                      <w:r w:rsidR="00662BA8">
                        <w:t xml:space="preserve"> (Format YYYYMMDD)</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5C9C54A0" wp14:editId="478A5F9E">
                <wp:simplePos x="0" y="0"/>
                <wp:positionH relativeFrom="column">
                  <wp:posOffset>996950</wp:posOffset>
                </wp:positionH>
                <wp:positionV relativeFrom="paragraph">
                  <wp:posOffset>9726295</wp:posOffset>
                </wp:positionV>
                <wp:extent cx="290195" cy="504190"/>
                <wp:effectExtent l="12700" t="0" r="27305" b="29210"/>
                <wp:wrapNone/>
                <wp:docPr id="11" name="Down Arrow 11"/>
                <wp:cNvGraphicFramePr/>
                <a:graphic xmlns:a="http://schemas.openxmlformats.org/drawingml/2006/main">
                  <a:graphicData uri="http://schemas.microsoft.com/office/word/2010/wordprocessingShape">
                    <wps:wsp>
                      <wps:cNvSpPr/>
                      <wps:spPr>
                        <a:xfrm>
                          <a:off x="0" y="0"/>
                          <a:ext cx="290195" cy="5041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9E6DD6" id="Down Arrow 11" o:spid="_x0000_s1026" type="#_x0000_t67" style="position:absolute;margin-left:78.5pt;margin-top:765.85pt;width:22.85pt;height:39.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" adj="15384" fillcolor="#4472c4 [3204]" strokecolor="#1f3763 [1604]" strokeweight="1pt"/>
            </w:pict>
          </mc:Fallback>
        </mc:AlternateContent>
      </w:r>
      <w:r>
        <w:rPr>
          <w:noProof/>
        </w:rPr>
        <mc:AlternateContent>
          <mc:Choice Requires="wps">
            <w:drawing>
              <wp:anchor distT="0" distB="0" distL="114300" distR="114300" simplePos="0" relativeHeight="251671552" behindDoc="0" locked="0" layoutInCell="1" allowOverlap="1" wp14:anchorId="6A51860F" wp14:editId="2446B494">
                <wp:simplePos x="0" y="0"/>
                <wp:positionH relativeFrom="column">
                  <wp:posOffset>3804285</wp:posOffset>
                </wp:positionH>
                <wp:positionV relativeFrom="paragraph">
                  <wp:posOffset>8668385</wp:posOffset>
                </wp:positionV>
                <wp:extent cx="1674495" cy="948055"/>
                <wp:effectExtent l="0" t="0" r="14605" b="17145"/>
                <wp:wrapNone/>
                <wp:docPr id="10" name="Rounded Rectangle 10"/>
                <wp:cNvGraphicFramePr/>
                <a:graphic xmlns:a="http://schemas.openxmlformats.org/drawingml/2006/main">
                  <a:graphicData uri="http://schemas.microsoft.com/office/word/2010/wordprocessingShape">
                    <wps:wsp>
                      <wps:cNvSpPr/>
                      <wps:spPr>
                        <a:xfrm>
                          <a:off x="0" y="0"/>
                          <a:ext cx="1674495" cy="948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E44BB8" w14:textId="02A95C68" w:rsidR="00B1221E" w:rsidRDefault="00EC6018" w:rsidP="00B1221E">
                            <w:pPr>
                              <w:jc w:val="center"/>
                            </w:pPr>
                            <w:r>
                              <w:t xml:space="preserve">Update </w:t>
                            </w:r>
                            <w:r w:rsidR="00B1221E">
                              <w:t>field “</w:t>
                            </w:r>
                            <w:r w:rsidR="0079783A">
                              <w:t>ASSIGNED_PRIORITY_DATE</w:t>
                            </w:r>
                            <w:r w:rsidR="00B1221E">
                              <w:t xml:space="preserve">” </w:t>
                            </w:r>
                          </w:p>
                          <w:p w14:paraId="184230FB" w14:textId="4D6BC152" w:rsidR="00B1221E" w:rsidRDefault="00B1221E" w:rsidP="00B1221E">
                            <w:pPr>
                              <w:jc w:val="center"/>
                            </w:pPr>
                            <w:r>
                              <w:t>= 10000000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51860F" id="Rounded Rectangle 10" o:spid="_x0000_s1028" style="position:absolute;left:0;text-align:left;margin-left:299.55pt;margin-top:682.55pt;width:131.85pt;height:74.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" fillcolor="#4472c4 [3204]" strokecolor="#1f3763 [1604]" strokeweight="1pt">
                <v:stroke joinstyle="miter"/>
                <v:textbox>
                  <w:txbxContent>
                    <w:p w14:paraId="39E44BB8" w14:textId="02A95C68" w:rsidR="00B1221E" w:rsidRDefault="00EC6018" w:rsidP="00B1221E">
                      <w:pPr>
                        <w:jc w:val="center"/>
                      </w:pPr>
                      <w:r>
                        <w:t xml:space="preserve">Update </w:t>
                      </w:r>
                      <w:r w:rsidR="00B1221E">
                        <w:t>field “</w:t>
                      </w:r>
                      <w:r w:rsidR="0079783A">
                        <w:t>ASSIGNED_PRIORITY_DATE</w:t>
                      </w:r>
                      <w:r w:rsidR="00B1221E">
                        <w:t xml:space="preserve">” </w:t>
                      </w:r>
                    </w:p>
                    <w:p w14:paraId="184230FB" w14:textId="4D6BC152" w:rsidR="00B1221E" w:rsidRDefault="00B1221E" w:rsidP="00B1221E">
                      <w:pPr>
                        <w:jc w:val="center"/>
                      </w:pPr>
                      <w:r>
                        <w:t>= 10000000</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152B9633" wp14:editId="4BF58045">
                <wp:simplePos x="0" y="0"/>
                <wp:positionH relativeFrom="column">
                  <wp:posOffset>1000125</wp:posOffset>
                </wp:positionH>
                <wp:positionV relativeFrom="paragraph">
                  <wp:posOffset>8162290</wp:posOffset>
                </wp:positionV>
                <wp:extent cx="290195" cy="504190"/>
                <wp:effectExtent l="12700" t="0" r="27305" b="29210"/>
                <wp:wrapNone/>
                <wp:docPr id="6" name="Down Arrow 6"/>
                <wp:cNvGraphicFramePr/>
                <a:graphic xmlns:a="http://schemas.openxmlformats.org/drawingml/2006/main">
                  <a:graphicData uri="http://schemas.microsoft.com/office/word/2010/wordprocessingShape">
                    <wps:wsp>
                      <wps:cNvSpPr/>
                      <wps:spPr>
                        <a:xfrm>
                          <a:off x="0" y="0"/>
                          <a:ext cx="290195" cy="5041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E6F688" id="Down Arrow 6" o:spid="_x0000_s1026" type="#_x0000_t67" style="position:absolute;margin-left:78.75pt;margin-top:642.7pt;width:22.85pt;height:39.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" adj="15384" fillcolor="#4472c4 [3204]" strokecolor="#1f3763 [1604]" strokeweight="1pt"/>
            </w:pict>
          </mc:Fallback>
        </mc:AlternateContent>
      </w:r>
      <w:r>
        <w:rPr>
          <w:noProof/>
        </w:rPr>
        <mc:AlternateContent>
          <mc:Choice Requires="wps">
            <w:drawing>
              <wp:anchor distT="0" distB="0" distL="114300" distR="114300" simplePos="0" relativeHeight="251668480" behindDoc="0" locked="0" layoutInCell="1" allowOverlap="1" wp14:anchorId="3A48F241" wp14:editId="4AE4F0C5">
                <wp:simplePos x="0" y="0"/>
                <wp:positionH relativeFrom="column">
                  <wp:posOffset>1905</wp:posOffset>
                </wp:positionH>
                <wp:positionV relativeFrom="paragraph">
                  <wp:posOffset>8839835</wp:posOffset>
                </wp:positionV>
                <wp:extent cx="2255520" cy="623570"/>
                <wp:effectExtent l="0" t="0" r="17780" b="11430"/>
                <wp:wrapNone/>
                <wp:docPr id="7" name="Rounded Rectangle 7"/>
                <wp:cNvGraphicFramePr/>
                <a:graphic xmlns:a="http://schemas.openxmlformats.org/drawingml/2006/main">
                  <a:graphicData uri="http://schemas.microsoft.com/office/word/2010/wordprocessingShape">
                    <wps:wsp>
                      <wps:cNvSpPr/>
                      <wps:spPr>
                        <a:xfrm>
                          <a:off x="0" y="0"/>
                          <a:ext cx="2255520" cy="6235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3C4257" w14:textId="345A3FC5" w:rsidR="00B1221E" w:rsidRDefault="00B1221E" w:rsidP="00B1221E">
                            <w:pPr>
                              <w:jc w:val="center"/>
                            </w:pPr>
                            <w:r>
                              <w:t>Is there a reported “</w:t>
                            </w:r>
                            <w:proofErr w:type="spellStart"/>
                            <w:r>
                              <w:t>year_diversion_commenced</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48F241" id="Rounded Rectangle 7" o:spid="_x0000_s1029" style="position:absolute;left:0;text-align:left;margin-left:.15pt;margin-top:696.05pt;width:177.6pt;height:49.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" fillcolor="#4472c4 [3204]" strokecolor="#1f3763 [1604]" strokeweight="1pt">
                <v:stroke joinstyle="miter"/>
                <v:textbox>
                  <w:txbxContent>
                    <w:p w14:paraId="053C4257" w14:textId="345A3FC5" w:rsidR="00B1221E" w:rsidRDefault="00B1221E" w:rsidP="00B1221E">
                      <w:pPr>
                        <w:jc w:val="center"/>
                      </w:pPr>
                      <w:r>
                        <w:t>Is there a reported “</w:t>
                      </w:r>
                      <w:proofErr w:type="spellStart"/>
                      <w:r>
                        <w:t>year_diversion_commenced</w:t>
                      </w:r>
                      <w:proofErr w:type="spellEnd"/>
                      <w:r>
                        <w:t>”?</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66D9B17D" wp14:editId="608AE0F5">
                <wp:simplePos x="0" y="0"/>
                <wp:positionH relativeFrom="column">
                  <wp:posOffset>2744470</wp:posOffset>
                </wp:positionH>
                <wp:positionV relativeFrom="paragraph">
                  <wp:posOffset>9083675</wp:posOffset>
                </wp:positionV>
                <wp:extent cx="563880" cy="315595"/>
                <wp:effectExtent l="0" t="12700" r="20320" b="27305"/>
                <wp:wrapNone/>
                <wp:docPr id="8" name="Right Arrow 8"/>
                <wp:cNvGraphicFramePr/>
                <a:graphic xmlns:a="http://schemas.openxmlformats.org/drawingml/2006/main">
                  <a:graphicData uri="http://schemas.microsoft.com/office/word/2010/wordprocessingShape">
                    <wps:wsp>
                      <wps:cNvSpPr/>
                      <wps:spPr>
                        <a:xfrm>
                          <a:off x="0" y="0"/>
                          <a:ext cx="563880" cy="3155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EB494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216.1pt;margin-top:715.25pt;width:44.4pt;height:24.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" adj="15555"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4AFD8535" wp14:editId="1ED15A88">
                <wp:simplePos x="0" y="0"/>
                <wp:positionH relativeFrom="column">
                  <wp:posOffset>1905</wp:posOffset>
                </wp:positionH>
                <wp:positionV relativeFrom="paragraph">
                  <wp:posOffset>7145655</wp:posOffset>
                </wp:positionV>
                <wp:extent cx="5588635" cy="760095"/>
                <wp:effectExtent l="0" t="0" r="12065" b="14605"/>
                <wp:wrapNone/>
                <wp:docPr id="5" name="Rounded Rectangle 5"/>
                <wp:cNvGraphicFramePr/>
                <a:graphic xmlns:a="http://schemas.openxmlformats.org/drawingml/2006/main">
                  <a:graphicData uri="http://schemas.microsoft.com/office/word/2010/wordprocessingShape">
                    <wps:wsp>
                      <wps:cNvSpPr/>
                      <wps:spPr>
                        <a:xfrm>
                          <a:off x="0" y="0"/>
                          <a:ext cx="5588635" cy="760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8097C" w14:textId="5820B840" w:rsidR="00FD0B57" w:rsidRDefault="007C5A39" w:rsidP="00FD0B57">
                            <w:pPr>
                              <w:jc w:val="center"/>
                              <w:rPr>
                                <w:rFonts w:ascii="Calibri" w:eastAsia="Times New Roman" w:hAnsi="Calibri" w:cs="Calibri"/>
                                <w:color w:val="FFFFFF" w:themeColor="background1"/>
                              </w:rPr>
                            </w:pPr>
                            <w:r w:rsidRPr="007C5A39">
                              <w:rPr>
                                <w:rFonts w:ascii="Calibri" w:eastAsia="Times New Roman" w:hAnsi="Calibri" w:cs="Calibri"/>
                                <w:color w:val="FFFFFF" w:themeColor="background1"/>
                              </w:rPr>
                              <w:t>If “</w:t>
                            </w:r>
                            <w:proofErr w:type="spellStart"/>
                            <w:r w:rsidRPr="007C5A39">
                              <w:rPr>
                                <w:rFonts w:ascii="Calibri" w:eastAsia="Times New Roman" w:hAnsi="Calibri" w:cs="Calibri"/>
                                <w:color w:val="FFFFFF" w:themeColor="background1"/>
                              </w:rPr>
                              <w:t>Sub_Type</w:t>
                            </w:r>
                            <w:proofErr w:type="spellEnd"/>
                            <w:r w:rsidRPr="007C5A39">
                              <w:rPr>
                                <w:rFonts w:ascii="Calibri" w:eastAsia="Times New Roman" w:hAnsi="Calibri" w:cs="Calibri"/>
                                <w:color w:val="FFFFFF" w:themeColor="background1"/>
                              </w:rPr>
                              <w:t>” is “</w:t>
                            </w:r>
                            <w:proofErr w:type="gramStart"/>
                            <w:r w:rsidRPr="007C5A39">
                              <w:rPr>
                                <w:rFonts w:ascii="Calibri" w:eastAsia="Times New Roman" w:hAnsi="Calibri" w:cs="Calibri"/>
                                <w:color w:val="FFFFFF" w:themeColor="background1"/>
                              </w:rPr>
                              <w:t>RIPERIAN,PRE</w:t>
                            </w:r>
                            <w:proofErr w:type="gramEnd"/>
                            <w:r w:rsidRPr="007C5A39">
                              <w:rPr>
                                <w:rFonts w:ascii="Calibri" w:eastAsia="Times New Roman" w:hAnsi="Calibri" w:cs="Calibri"/>
                                <w:color w:val="FFFFFF" w:themeColor="background1"/>
                              </w:rPr>
                              <w:t xml:space="preserve">1914,” or </w:t>
                            </w:r>
                            <w:r w:rsidRPr="007C5A39">
                              <w:rPr>
                                <w:rFonts w:ascii="Calibri" w:hAnsi="Calibri" w:cs="Calibri"/>
                                <w:color w:val="FFFFFF" w:themeColor="background1"/>
                              </w:rPr>
                              <w:t xml:space="preserve">“RIPERIAN,PRE1914,COURTADJ,OTHER,” or “RIPERIAN,PRE1914,OTHER,” or “RIPERIAN,PRE1914,COURTADJ,” </w:t>
                            </w:r>
                            <w:r w:rsidRPr="007C5A39">
                              <w:rPr>
                                <w:rFonts w:ascii="Calibri" w:eastAsia="Times New Roman" w:hAnsi="Calibri" w:cs="Calibri"/>
                                <w:color w:val="FFFFFF" w:themeColor="background1"/>
                              </w:rPr>
                              <w:t xml:space="preserve"> </w:t>
                            </w:r>
                          </w:p>
                          <w:p w14:paraId="250A585B" w14:textId="3968EEA5" w:rsidR="007C5A39" w:rsidRPr="007C5A39" w:rsidRDefault="007C5A39" w:rsidP="007C5A39">
                            <w:pPr>
                              <w:spacing w:after="100"/>
                              <w:jc w:val="center"/>
                              <w:rPr>
                                <w:rFonts w:ascii="Calibri" w:eastAsia="Times New Roman" w:hAnsi="Calibri" w:cs="Calibri"/>
                                <w:color w:val="FFFFFF" w:themeColor="background1"/>
                              </w:rPr>
                            </w:pPr>
                            <w:r w:rsidRPr="007C5A39">
                              <w:rPr>
                                <w:rFonts w:ascii="Calibri" w:eastAsia="Times New Roman" w:hAnsi="Calibri" w:cs="Calibri"/>
                                <w:color w:val="FFFFFF" w:themeColor="background1"/>
                              </w:rPr>
                              <w:t>then Y in “Pre1914” and Y in “Riparian”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AFD8535" id="Rounded Rectangle 5" o:spid="_x0000_s1030" style="position:absolute;left:0;text-align:left;margin-left:.15pt;margin-top:562.65pt;width:440.05pt;height:59.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" fillcolor="#4472c4 [3204]" strokecolor="#1f3763 [1604]" strokeweight="1pt">
                <v:stroke joinstyle="miter"/>
                <v:textbox>
                  <w:txbxContent>
                    <w:p w14:paraId="0998097C" w14:textId="5820B840" w:rsidR="00FD0B57" w:rsidRDefault="007C5A39" w:rsidP="00FD0B57">
                      <w:pPr>
                        <w:jc w:val="center"/>
                        <w:rPr>
                          <w:rFonts w:ascii="Calibri" w:eastAsia="Times New Roman" w:hAnsi="Calibri" w:cs="Calibri"/>
                          <w:color w:val="FFFFFF" w:themeColor="background1"/>
                        </w:rPr>
                      </w:pPr>
                      <w:r w:rsidRPr="007C5A39">
                        <w:rPr>
                          <w:rFonts w:ascii="Calibri" w:eastAsia="Times New Roman" w:hAnsi="Calibri" w:cs="Calibri"/>
                          <w:color w:val="FFFFFF" w:themeColor="background1"/>
                        </w:rPr>
                        <w:t>If “</w:t>
                      </w:r>
                      <w:proofErr w:type="spellStart"/>
                      <w:r w:rsidRPr="007C5A39">
                        <w:rPr>
                          <w:rFonts w:ascii="Calibri" w:eastAsia="Times New Roman" w:hAnsi="Calibri" w:cs="Calibri"/>
                          <w:color w:val="FFFFFF" w:themeColor="background1"/>
                        </w:rPr>
                        <w:t>Sub_Type</w:t>
                      </w:r>
                      <w:proofErr w:type="spellEnd"/>
                      <w:r w:rsidRPr="007C5A39">
                        <w:rPr>
                          <w:rFonts w:ascii="Calibri" w:eastAsia="Times New Roman" w:hAnsi="Calibri" w:cs="Calibri"/>
                          <w:color w:val="FFFFFF" w:themeColor="background1"/>
                        </w:rPr>
                        <w:t>” is “</w:t>
                      </w:r>
                      <w:proofErr w:type="gramStart"/>
                      <w:r w:rsidRPr="007C5A39">
                        <w:rPr>
                          <w:rFonts w:ascii="Calibri" w:eastAsia="Times New Roman" w:hAnsi="Calibri" w:cs="Calibri"/>
                          <w:color w:val="FFFFFF" w:themeColor="background1"/>
                        </w:rPr>
                        <w:t>RIPERIAN,PRE</w:t>
                      </w:r>
                      <w:proofErr w:type="gramEnd"/>
                      <w:r w:rsidRPr="007C5A39">
                        <w:rPr>
                          <w:rFonts w:ascii="Calibri" w:eastAsia="Times New Roman" w:hAnsi="Calibri" w:cs="Calibri"/>
                          <w:color w:val="FFFFFF" w:themeColor="background1"/>
                        </w:rPr>
                        <w:t xml:space="preserve">1914,” or </w:t>
                      </w:r>
                      <w:r w:rsidRPr="007C5A39">
                        <w:rPr>
                          <w:rFonts w:ascii="Calibri" w:hAnsi="Calibri" w:cs="Calibri"/>
                          <w:color w:val="FFFFFF" w:themeColor="background1"/>
                        </w:rPr>
                        <w:t xml:space="preserve">“RIPERIAN,PRE1914,COURTADJ,OTHER,” or “RIPERIAN,PRE1914,OTHER,” or “RIPERIAN,PRE1914,COURTADJ,” </w:t>
                      </w:r>
                      <w:r w:rsidRPr="007C5A39">
                        <w:rPr>
                          <w:rFonts w:ascii="Calibri" w:eastAsia="Times New Roman" w:hAnsi="Calibri" w:cs="Calibri"/>
                          <w:color w:val="FFFFFF" w:themeColor="background1"/>
                        </w:rPr>
                        <w:t xml:space="preserve"> </w:t>
                      </w:r>
                    </w:p>
                    <w:p w14:paraId="250A585B" w14:textId="3968EEA5" w:rsidR="007C5A39" w:rsidRPr="007C5A39" w:rsidRDefault="007C5A39" w:rsidP="007C5A39">
                      <w:pPr>
                        <w:spacing w:after="100"/>
                        <w:jc w:val="center"/>
                        <w:rPr>
                          <w:rFonts w:ascii="Calibri" w:eastAsia="Times New Roman" w:hAnsi="Calibri" w:cs="Calibri"/>
                          <w:color w:val="FFFFFF" w:themeColor="background1"/>
                        </w:rPr>
                      </w:pPr>
                      <w:r w:rsidRPr="007C5A39">
                        <w:rPr>
                          <w:rFonts w:ascii="Calibri" w:eastAsia="Times New Roman" w:hAnsi="Calibri" w:cs="Calibri"/>
                          <w:color w:val="FFFFFF" w:themeColor="background1"/>
                        </w:rPr>
                        <w:t>then Y in “Pre1914” and Y in “Riparian”</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588392F" wp14:editId="2EB6330E">
                <wp:simplePos x="0" y="0"/>
                <wp:positionH relativeFrom="column">
                  <wp:posOffset>1905</wp:posOffset>
                </wp:positionH>
                <wp:positionV relativeFrom="paragraph">
                  <wp:posOffset>6421755</wp:posOffset>
                </wp:positionV>
                <wp:extent cx="5537200" cy="537845"/>
                <wp:effectExtent l="0" t="0" r="12700" b="8255"/>
                <wp:wrapNone/>
                <wp:docPr id="4" name="Rounded Rectangle 4"/>
                <wp:cNvGraphicFramePr/>
                <a:graphic xmlns:a="http://schemas.openxmlformats.org/drawingml/2006/main">
                  <a:graphicData uri="http://schemas.microsoft.com/office/word/2010/wordprocessingShape">
                    <wps:wsp>
                      <wps:cNvSpPr/>
                      <wps:spPr>
                        <a:xfrm>
                          <a:off x="0" y="0"/>
                          <a:ext cx="5537200" cy="5378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9F87A" w14:textId="7DE76AC1" w:rsidR="007C5A39" w:rsidRDefault="007C5A39" w:rsidP="007C5A39">
                            <w:pPr>
                              <w:spacing w:after="40"/>
                              <w:jc w:val="center"/>
                              <w:rPr>
                                <w:rFonts w:ascii="Calibri" w:eastAsia="Times New Roman" w:hAnsi="Calibri" w:cs="Calibri"/>
                                <w:color w:val="FFFFFF" w:themeColor="background1"/>
                              </w:rPr>
                            </w:pPr>
                            <w:r w:rsidRPr="007C5A39">
                              <w:rPr>
                                <w:rFonts w:ascii="Calibri" w:eastAsia="Times New Roman" w:hAnsi="Calibri" w:cs="Calibri"/>
                                <w:color w:val="FFFFFF" w:themeColor="background1"/>
                              </w:rPr>
                              <w:t>If “</w:t>
                            </w:r>
                            <w:proofErr w:type="spellStart"/>
                            <w:r w:rsidRPr="007C5A39">
                              <w:rPr>
                                <w:rFonts w:ascii="Calibri" w:eastAsia="Times New Roman" w:hAnsi="Calibri" w:cs="Calibri"/>
                                <w:color w:val="FFFFFF" w:themeColor="background1"/>
                              </w:rPr>
                              <w:t>Sub_Type</w:t>
                            </w:r>
                            <w:proofErr w:type="spellEnd"/>
                            <w:r w:rsidRPr="007C5A39">
                              <w:rPr>
                                <w:rFonts w:ascii="Calibri" w:eastAsia="Times New Roman" w:hAnsi="Calibri" w:cs="Calibri"/>
                                <w:color w:val="FFFFFF" w:themeColor="background1"/>
                              </w:rPr>
                              <w:t>” is “PRE1914,” or “PRE</w:t>
                            </w:r>
                            <w:proofErr w:type="gramStart"/>
                            <w:r w:rsidRPr="007C5A39">
                              <w:rPr>
                                <w:rFonts w:ascii="Calibri" w:eastAsia="Times New Roman" w:hAnsi="Calibri" w:cs="Calibri"/>
                                <w:color w:val="FFFFFF" w:themeColor="background1"/>
                              </w:rPr>
                              <w:t>1914,COURTADJ</w:t>
                            </w:r>
                            <w:proofErr w:type="gramEnd"/>
                            <w:r w:rsidRPr="007C5A39">
                              <w:rPr>
                                <w:rFonts w:ascii="Calibri" w:eastAsia="Times New Roman" w:hAnsi="Calibri" w:cs="Calibri"/>
                                <w:color w:val="FFFFFF" w:themeColor="background1"/>
                              </w:rPr>
                              <w:t xml:space="preserve">,” </w:t>
                            </w:r>
                          </w:p>
                          <w:p w14:paraId="3A26FB3A" w14:textId="2671F53D" w:rsidR="007C5A39" w:rsidRPr="007C5A39" w:rsidRDefault="007C5A39" w:rsidP="007C5A39">
                            <w:pPr>
                              <w:spacing w:after="100"/>
                              <w:jc w:val="center"/>
                              <w:rPr>
                                <w:rFonts w:ascii="Calibri" w:eastAsia="Times New Roman" w:hAnsi="Calibri" w:cs="Calibri"/>
                                <w:color w:val="FFFFFF" w:themeColor="background1"/>
                              </w:rPr>
                            </w:pPr>
                            <w:r w:rsidRPr="007C5A39">
                              <w:rPr>
                                <w:rFonts w:ascii="Calibri" w:eastAsia="Times New Roman" w:hAnsi="Calibri" w:cs="Calibri"/>
                                <w:color w:val="FFFFFF" w:themeColor="background1"/>
                              </w:rPr>
                              <w:t>then Y in “Pre1914” and N in “Riparian”</w:t>
                            </w:r>
                          </w:p>
                          <w:p w14:paraId="3D06875E" w14:textId="77777777" w:rsidR="007C5A39" w:rsidRPr="007C5A39" w:rsidRDefault="007C5A39" w:rsidP="007C5A39">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88392F" id="Rounded Rectangle 4" o:spid="_x0000_s1031" style="position:absolute;left:0;text-align:left;margin-left:.15pt;margin-top:505.65pt;width:436pt;height:4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" fillcolor="#4472c4 [3204]" strokecolor="#1f3763 [1604]" strokeweight="1pt">
                <v:stroke joinstyle="miter"/>
                <v:textbox>
                  <w:txbxContent>
                    <w:p w14:paraId="7CD9F87A" w14:textId="7DE76AC1" w:rsidR="007C5A39" w:rsidRDefault="007C5A39" w:rsidP="007C5A39">
                      <w:pPr>
                        <w:spacing w:after="40"/>
                        <w:jc w:val="center"/>
                        <w:rPr>
                          <w:rFonts w:ascii="Calibri" w:eastAsia="Times New Roman" w:hAnsi="Calibri" w:cs="Calibri"/>
                          <w:color w:val="FFFFFF" w:themeColor="background1"/>
                        </w:rPr>
                      </w:pPr>
                      <w:r w:rsidRPr="007C5A39">
                        <w:rPr>
                          <w:rFonts w:ascii="Calibri" w:eastAsia="Times New Roman" w:hAnsi="Calibri" w:cs="Calibri"/>
                          <w:color w:val="FFFFFF" w:themeColor="background1"/>
                        </w:rPr>
                        <w:t>If “</w:t>
                      </w:r>
                      <w:proofErr w:type="spellStart"/>
                      <w:r w:rsidRPr="007C5A39">
                        <w:rPr>
                          <w:rFonts w:ascii="Calibri" w:eastAsia="Times New Roman" w:hAnsi="Calibri" w:cs="Calibri"/>
                          <w:color w:val="FFFFFF" w:themeColor="background1"/>
                        </w:rPr>
                        <w:t>Sub_Type</w:t>
                      </w:r>
                      <w:proofErr w:type="spellEnd"/>
                      <w:r w:rsidRPr="007C5A39">
                        <w:rPr>
                          <w:rFonts w:ascii="Calibri" w:eastAsia="Times New Roman" w:hAnsi="Calibri" w:cs="Calibri"/>
                          <w:color w:val="FFFFFF" w:themeColor="background1"/>
                        </w:rPr>
                        <w:t>” is “PRE1914,” or “PRE</w:t>
                      </w:r>
                      <w:proofErr w:type="gramStart"/>
                      <w:r w:rsidRPr="007C5A39">
                        <w:rPr>
                          <w:rFonts w:ascii="Calibri" w:eastAsia="Times New Roman" w:hAnsi="Calibri" w:cs="Calibri"/>
                          <w:color w:val="FFFFFF" w:themeColor="background1"/>
                        </w:rPr>
                        <w:t>1914,COURTADJ</w:t>
                      </w:r>
                      <w:proofErr w:type="gramEnd"/>
                      <w:r w:rsidRPr="007C5A39">
                        <w:rPr>
                          <w:rFonts w:ascii="Calibri" w:eastAsia="Times New Roman" w:hAnsi="Calibri" w:cs="Calibri"/>
                          <w:color w:val="FFFFFF" w:themeColor="background1"/>
                        </w:rPr>
                        <w:t xml:space="preserve">,” </w:t>
                      </w:r>
                    </w:p>
                    <w:p w14:paraId="3A26FB3A" w14:textId="2671F53D" w:rsidR="007C5A39" w:rsidRPr="007C5A39" w:rsidRDefault="007C5A39" w:rsidP="007C5A39">
                      <w:pPr>
                        <w:spacing w:after="100"/>
                        <w:jc w:val="center"/>
                        <w:rPr>
                          <w:rFonts w:ascii="Calibri" w:eastAsia="Times New Roman" w:hAnsi="Calibri" w:cs="Calibri"/>
                          <w:color w:val="FFFFFF" w:themeColor="background1"/>
                        </w:rPr>
                      </w:pPr>
                      <w:r w:rsidRPr="007C5A39">
                        <w:rPr>
                          <w:rFonts w:ascii="Calibri" w:eastAsia="Times New Roman" w:hAnsi="Calibri" w:cs="Calibri"/>
                          <w:color w:val="FFFFFF" w:themeColor="background1"/>
                        </w:rPr>
                        <w:t>then Y in “Pre1914” and N in “Riparian”</w:t>
                      </w:r>
                    </w:p>
                    <w:p w14:paraId="3D06875E" w14:textId="77777777" w:rsidR="007C5A39" w:rsidRPr="007C5A39" w:rsidRDefault="007C5A39" w:rsidP="007C5A39">
                      <w:pPr>
                        <w:jc w:val="center"/>
                        <w:rPr>
                          <w:color w:val="FFFFFF" w:themeColor="background1"/>
                        </w:rPr>
                      </w:pP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0BBEB3C9" wp14:editId="2F584C76">
                <wp:simplePos x="0" y="0"/>
                <wp:positionH relativeFrom="column">
                  <wp:posOffset>1996</wp:posOffset>
                </wp:positionH>
                <wp:positionV relativeFrom="paragraph">
                  <wp:posOffset>5490301</wp:posOffset>
                </wp:positionV>
                <wp:extent cx="5588949" cy="760575"/>
                <wp:effectExtent l="0" t="0" r="12065" b="14605"/>
                <wp:wrapNone/>
                <wp:docPr id="3" name="Rounded Rectangle 3"/>
                <wp:cNvGraphicFramePr/>
                <a:graphic xmlns:a="http://schemas.openxmlformats.org/drawingml/2006/main">
                  <a:graphicData uri="http://schemas.microsoft.com/office/word/2010/wordprocessingShape">
                    <wps:wsp>
                      <wps:cNvSpPr/>
                      <wps:spPr>
                        <a:xfrm>
                          <a:off x="0" y="0"/>
                          <a:ext cx="5588949" cy="76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7E4990" w14:textId="4F82B301" w:rsidR="007938D4" w:rsidRPr="007938D4" w:rsidRDefault="007938D4" w:rsidP="007C5A39">
                            <w:pPr>
                              <w:spacing w:after="100"/>
                              <w:jc w:val="center"/>
                              <w:rPr>
                                <w:rFonts w:ascii="Calibri" w:eastAsia="Times New Roman" w:hAnsi="Calibri" w:cs="Calibri"/>
                                <w:color w:val="FFFFFF" w:themeColor="background1"/>
                              </w:rPr>
                            </w:pPr>
                            <w:r w:rsidRPr="007938D4">
                              <w:rPr>
                                <w:rFonts w:ascii="Calibri" w:eastAsia="Times New Roman" w:hAnsi="Calibri" w:cs="Calibri"/>
                                <w:color w:val="FFFFFF" w:themeColor="background1"/>
                              </w:rPr>
                              <w:t xml:space="preserve">If </w:t>
                            </w:r>
                            <w:r w:rsidRPr="007C5A39">
                              <w:rPr>
                                <w:rFonts w:ascii="Calibri" w:eastAsia="Times New Roman" w:hAnsi="Calibri" w:cs="Calibri"/>
                                <w:color w:val="FFFFFF" w:themeColor="background1"/>
                              </w:rPr>
                              <w:t>“</w:t>
                            </w:r>
                            <w:proofErr w:type="spellStart"/>
                            <w:r w:rsidRPr="007C5A39">
                              <w:rPr>
                                <w:rFonts w:ascii="Calibri" w:eastAsia="Times New Roman" w:hAnsi="Calibri" w:cs="Calibri"/>
                                <w:color w:val="FFFFFF" w:themeColor="background1"/>
                              </w:rPr>
                              <w:t>Sub_Type</w:t>
                            </w:r>
                            <w:proofErr w:type="spellEnd"/>
                            <w:r w:rsidRPr="007C5A39">
                              <w:rPr>
                                <w:rFonts w:ascii="Calibri" w:eastAsia="Times New Roman" w:hAnsi="Calibri" w:cs="Calibri"/>
                                <w:color w:val="FFFFFF" w:themeColor="background1"/>
                              </w:rPr>
                              <w:t>” is “RIPERIAN,”</w:t>
                            </w:r>
                            <w:r w:rsidR="007C5A39">
                              <w:rPr>
                                <w:rFonts w:ascii="Calibri" w:eastAsia="Times New Roman" w:hAnsi="Calibri" w:cs="Calibri"/>
                                <w:color w:val="FFFFFF" w:themeColor="background1"/>
                              </w:rPr>
                              <w:t xml:space="preserve"> or</w:t>
                            </w:r>
                            <w:r w:rsidR="007C5A39" w:rsidRPr="007C5A39">
                              <w:rPr>
                                <w:rFonts w:ascii="Calibri" w:eastAsia="Times New Roman" w:hAnsi="Calibri" w:cs="Calibri"/>
                                <w:color w:val="FFFFFF" w:themeColor="background1"/>
                              </w:rPr>
                              <w:t xml:space="preserve"> “</w:t>
                            </w:r>
                            <w:proofErr w:type="gramStart"/>
                            <w:r w:rsidR="007C5A39" w:rsidRPr="004A6893">
                              <w:rPr>
                                <w:rFonts w:ascii="Calibri" w:eastAsia="Times New Roman" w:hAnsi="Calibri" w:cs="Calibri"/>
                                <w:color w:val="FFFFFF" w:themeColor="background1"/>
                              </w:rPr>
                              <w:t>RIPERIAN,COURTADJ</w:t>
                            </w:r>
                            <w:proofErr w:type="gramEnd"/>
                            <w:r w:rsidR="007C5A39" w:rsidRPr="004A6893">
                              <w:rPr>
                                <w:rFonts w:ascii="Calibri" w:eastAsia="Times New Roman" w:hAnsi="Calibri" w:cs="Calibri"/>
                                <w:color w:val="FFFFFF" w:themeColor="background1"/>
                              </w:rPr>
                              <w:t>,</w:t>
                            </w:r>
                            <w:r w:rsidR="007C5A39" w:rsidRPr="007C5A39">
                              <w:rPr>
                                <w:rFonts w:ascii="Calibri" w:eastAsia="Times New Roman" w:hAnsi="Calibri" w:cs="Calibri"/>
                                <w:color w:val="FFFFFF" w:themeColor="background1"/>
                              </w:rPr>
                              <w:t xml:space="preserve">” </w:t>
                            </w:r>
                            <w:r w:rsidR="007C5A39">
                              <w:rPr>
                                <w:rFonts w:ascii="Calibri" w:eastAsia="Times New Roman" w:hAnsi="Calibri" w:cs="Calibri"/>
                                <w:color w:val="FFFFFF" w:themeColor="background1"/>
                              </w:rPr>
                              <w:t xml:space="preserve">or </w:t>
                            </w:r>
                            <w:r w:rsidR="007C5A39" w:rsidRPr="007C5A39">
                              <w:rPr>
                                <w:rFonts w:ascii="Calibri" w:hAnsi="Calibri" w:cs="Calibri"/>
                                <w:color w:val="FFFFFF" w:themeColor="background1"/>
                              </w:rPr>
                              <w:t>“RIPERIAN,PENDING,OTHER,“</w:t>
                            </w:r>
                            <w:r w:rsidR="007C5A39" w:rsidRPr="007C5A39">
                              <w:rPr>
                                <w:rFonts w:ascii="Calibri" w:eastAsia="Times New Roman" w:hAnsi="Calibri" w:cs="Calibri"/>
                                <w:color w:val="FFFFFF" w:themeColor="background1"/>
                              </w:rPr>
                              <w:t xml:space="preserve"> </w:t>
                            </w:r>
                            <w:r w:rsidR="007C5A39">
                              <w:rPr>
                                <w:rFonts w:ascii="Calibri" w:eastAsia="Times New Roman" w:hAnsi="Calibri" w:cs="Calibri"/>
                                <w:color w:val="FFFFFF" w:themeColor="background1"/>
                              </w:rPr>
                              <w:t>or</w:t>
                            </w:r>
                            <w:r w:rsidRPr="007C5A39">
                              <w:rPr>
                                <w:rFonts w:ascii="Calibri" w:eastAsia="Times New Roman" w:hAnsi="Calibri" w:cs="Calibri"/>
                                <w:color w:val="FFFFFF" w:themeColor="background1"/>
                              </w:rPr>
                              <w:t xml:space="preserve"> </w:t>
                            </w:r>
                            <w:r w:rsidR="007C5A39" w:rsidRPr="007C5A39">
                              <w:rPr>
                                <w:rFonts w:ascii="Calibri" w:hAnsi="Calibri" w:cs="Calibri"/>
                                <w:color w:val="FFFFFF" w:themeColor="background1"/>
                              </w:rPr>
                              <w:t xml:space="preserve">“RIPERIAN,OTHER,“ </w:t>
                            </w:r>
                            <w:r w:rsidR="007C5A39">
                              <w:rPr>
                                <w:rFonts w:ascii="Calibri" w:hAnsi="Calibri" w:cs="Calibri"/>
                                <w:color w:val="FFFFFF" w:themeColor="background1"/>
                              </w:rPr>
                              <w:t xml:space="preserve"> or </w:t>
                            </w:r>
                            <w:r w:rsidR="007C5A39" w:rsidRPr="007C5A39">
                              <w:rPr>
                                <w:rFonts w:ascii="Calibri" w:hAnsi="Calibri" w:cs="Calibri"/>
                                <w:color w:val="FFFFFF" w:themeColor="background1"/>
                              </w:rPr>
                              <w:t>“</w:t>
                            </w:r>
                            <w:del w:id="1" w:author="Pedroja, Daron@Waterboards" w:date="2021-02-24T11:04:00Z">
                              <w:r w:rsidR="007C5A39" w:rsidRPr="007C5A39" w:rsidDel="006B0EB4">
                                <w:rPr>
                                  <w:rFonts w:ascii="Calibri" w:hAnsi="Calibri" w:cs="Calibri"/>
                                  <w:color w:val="FFFFFF" w:themeColor="background1"/>
                                </w:rPr>
                                <w:delText>RIPERIAN,PRE1914,COURTADJ,OTHER</w:delText>
                              </w:r>
                            </w:del>
                            <w:r w:rsidR="00FD0B57">
                              <w:rPr>
                                <w:rFonts w:ascii="Calibri" w:hAnsi="Calibri" w:cs="Calibri"/>
                                <w:color w:val="FFFFFF" w:themeColor="background1"/>
                              </w:rPr>
                              <w:t>”</w:t>
                            </w:r>
                            <w:r w:rsidR="007C5A39" w:rsidRPr="007C5A39">
                              <w:rPr>
                                <w:rFonts w:ascii="Calibri" w:eastAsia="Times New Roman" w:hAnsi="Calibri" w:cs="Calibri"/>
                                <w:color w:val="FFFFFF" w:themeColor="background1"/>
                              </w:rPr>
                              <w:t xml:space="preserve"> </w:t>
                            </w:r>
                            <w:r w:rsidRPr="007938D4">
                              <w:rPr>
                                <w:rFonts w:ascii="Calibri" w:eastAsia="Times New Roman" w:hAnsi="Calibri" w:cs="Calibri"/>
                                <w:color w:val="FFFFFF" w:themeColor="background1"/>
                              </w:rPr>
                              <w:t>then Y in “Riparian” and N in “Pre1914”</w:t>
                            </w:r>
                          </w:p>
                          <w:p w14:paraId="5F9BB6C3" w14:textId="77777777" w:rsidR="007938D4" w:rsidRDefault="007938D4" w:rsidP="007938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BEB3C9" id="Rounded Rectangle 3" o:spid="_x0000_s1032" style="position:absolute;left:0;text-align:left;margin-left:.15pt;margin-top:432.3pt;width:440.05pt;height:59.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" fillcolor="#4472c4 [3204]" strokecolor="#1f3763 [1604]" strokeweight="1pt">
                <v:stroke joinstyle="miter"/>
                <v:textbox>
                  <w:txbxContent>
                    <w:p w14:paraId="0C7E4990" w14:textId="4F82B301" w:rsidR="007938D4" w:rsidRPr="007938D4" w:rsidRDefault="007938D4" w:rsidP="007C5A39">
                      <w:pPr>
                        <w:spacing w:after="100"/>
                        <w:jc w:val="center"/>
                        <w:rPr>
                          <w:rFonts w:ascii="Calibri" w:eastAsia="Times New Roman" w:hAnsi="Calibri" w:cs="Calibri"/>
                          <w:color w:val="FFFFFF" w:themeColor="background1"/>
                        </w:rPr>
                      </w:pPr>
                      <w:r w:rsidRPr="007938D4">
                        <w:rPr>
                          <w:rFonts w:ascii="Calibri" w:eastAsia="Times New Roman" w:hAnsi="Calibri" w:cs="Calibri"/>
                          <w:color w:val="FFFFFF" w:themeColor="background1"/>
                        </w:rPr>
                        <w:t xml:space="preserve">If </w:t>
                      </w:r>
                      <w:r w:rsidRPr="007C5A39">
                        <w:rPr>
                          <w:rFonts w:ascii="Calibri" w:eastAsia="Times New Roman" w:hAnsi="Calibri" w:cs="Calibri"/>
                          <w:color w:val="FFFFFF" w:themeColor="background1"/>
                        </w:rPr>
                        <w:t>“</w:t>
                      </w:r>
                      <w:proofErr w:type="spellStart"/>
                      <w:r w:rsidRPr="007C5A39">
                        <w:rPr>
                          <w:rFonts w:ascii="Calibri" w:eastAsia="Times New Roman" w:hAnsi="Calibri" w:cs="Calibri"/>
                          <w:color w:val="FFFFFF" w:themeColor="background1"/>
                        </w:rPr>
                        <w:t>Sub_Type</w:t>
                      </w:r>
                      <w:proofErr w:type="spellEnd"/>
                      <w:r w:rsidRPr="007C5A39">
                        <w:rPr>
                          <w:rFonts w:ascii="Calibri" w:eastAsia="Times New Roman" w:hAnsi="Calibri" w:cs="Calibri"/>
                          <w:color w:val="FFFFFF" w:themeColor="background1"/>
                        </w:rPr>
                        <w:t>” is “RIPERIAN,”</w:t>
                      </w:r>
                      <w:r w:rsidR="007C5A39">
                        <w:rPr>
                          <w:rFonts w:ascii="Calibri" w:eastAsia="Times New Roman" w:hAnsi="Calibri" w:cs="Calibri"/>
                          <w:color w:val="FFFFFF" w:themeColor="background1"/>
                        </w:rPr>
                        <w:t xml:space="preserve"> or</w:t>
                      </w:r>
                      <w:r w:rsidR="007C5A39" w:rsidRPr="007C5A39">
                        <w:rPr>
                          <w:rFonts w:ascii="Calibri" w:eastAsia="Times New Roman" w:hAnsi="Calibri" w:cs="Calibri"/>
                          <w:color w:val="FFFFFF" w:themeColor="background1"/>
                        </w:rPr>
                        <w:t xml:space="preserve"> “</w:t>
                      </w:r>
                      <w:proofErr w:type="gramStart"/>
                      <w:r w:rsidR="007C5A39" w:rsidRPr="004A6893">
                        <w:rPr>
                          <w:rFonts w:ascii="Calibri" w:eastAsia="Times New Roman" w:hAnsi="Calibri" w:cs="Calibri"/>
                          <w:color w:val="FFFFFF" w:themeColor="background1"/>
                        </w:rPr>
                        <w:t>RIPERIAN,COURTADJ</w:t>
                      </w:r>
                      <w:proofErr w:type="gramEnd"/>
                      <w:r w:rsidR="007C5A39" w:rsidRPr="004A6893">
                        <w:rPr>
                          <w:rFonts w:ascii="Calibri" w:eastAsia="Times New Roman" w:hAnsi="Calibri" w:cs="Calibri"/>
                          <w:color w:val="FFFFFF" w:themeColor="background1"/>
                        </w:rPr>
                        <w:t>,</w:t>
                      </w:r>
                      <w:r w:rsidR="007C5A39" w:rsidRPr="007C5A39">
                        <w:rPr>
                          <w:rFonts w:ascii="Calibri" w:eastAsia="Times New Roman" w:hAnsi="Calibri" w:cs="Calibri"/>
                          <w:color w:val="FFFFFF" w:themeColor="background1"/>
                        </w:rPr>
                        <w:t xml:space="preserve">” </w:t>
                      </w:r>
                      <w:r w:rsidR="007C5A39">
                        <w:rPr>
                          <w:rFonts w:ascii="Calibri" w:eastAsia="Times New Roman" w:hAnsi="Calibri" w:cs="Calibri"/>
                          <w:color w:val="FFFFFF" w:themeColor="background1"/>
                        </w:rPr>
                        <w:t xml:space="preserve">or </w:t>
                      </w:r>
                      <w:r w:rsidR="007C5A39" w:rsidRPr="007C5A39">
                        <w:rPr>
                          <w:rFonts w:ascii="Calibri" w:hAnsi="Calibri" w:cs="Calibri"/>
                          <w:color w:val="FFFFFF" w:themeColor="background1"/>
                        </w:rPr>
                        <w:t>“RIPERIAN,PENDING,OTHER,“</w:t>
                      </w:r>
                      <w:r w:rsidR="007C5A39" w:rsidRPr="007C5A39">
                        <w:rPr>
                          <w:rFonts w:ascii="Calibri" w:eastAsia="Times New Roman" w:hAnsi="Calibri" w:cs="Calibri"/>
                          <w:color w:val="FFFFFF" w:themeColor="background1"/>
                        </w:rPr>
                        <w:t xml:space="preserve"> </w:t>
                      </w:r>
                      <w:r w:rsidR="007C5A39">
                        <w:rPr>
                          <w:rFonts w:ascii="Calibri" w:eastAsia="Times New Roman" w:hAnsi="Calibri" w:cs="Calibri"/>
                          <w:color w:val="FFFFFF" w:themeColor="background1"/>
                        </w:rPr>
                        <w:t>or</w:t>
                      </w:r>
                      <w:r w:rsidRPr="007C5A39">
                        <w:rPr>
                          <w:rFonts w:ascii="Calibri" w:eastAsia="Times New Roman" w:hAnsi="Calibri" w:cs="Calibri"/>
                          <w:color w:val="FFFFFF" w:themeColor="background1"/>
                        </w:rPr>
                        <w:t xml:space="preserve"> </w:t>
                      </w:r>
                      <w:r w:rsidR="007C5A39" w:rsidRPr="007C5A39">
                        <w:rPr>
                          <w:rFonts w:ascii="Calibri" w:hAnsi="Calibri" w:cs="Calibri"/>
                          <w:color w:val="FFFFFF" w:themeColor="background1"/>
                        </w:rPr>
                        <w:t xml:space="preserve">“RIPERIAN,OTHER,“ </w:t>
                      </w:r>
                      <w:r w:rsidR="007C5A39">
                        <w:rPr>
                          <w:rFonts w:ascii="Calibri" w:hAnsi="Calibri" w:cs="Calibri"/>
                          <w:color w:val="FFFFFF" w:themeColor="background1"/>
                        </w:rPr>
                        <w:t xml:space="preserve"> or </w:t>
                      </w:r>
                      <w:r w:rsidR="007C5A39" w:rsidRPr="007C5A39">
                        <w:rPr>
                          <w:rFonts w:ascii="Calibri" w:hAnsi="Calibri" w:cs="Calibri"/>
                          <w:color w:val="FFFFFF" w:themeColor="background1"/>
                        </w:rPr>
                        <w:t>“</w:t>
                      </w:r>
                      <w:del w:id="2" w:author="Pedroja, Daron@Waterboards" w:date="2021-02-24T11:04:00Z">
                        <w:r w:rsidR="007C5A39" w:rsidRPr="007C5A39" w:rsidDel="006B0EB4">
                          <w:rPr>
                            <w:rFonts w:ascii="Calibri" w:hAnsi="Calibri" w:cs="Calibri"/>
                            <w:color w:val="FFFFFF" w:themeColor="background1"/>
                          </w:rPr>
                          <w:delText>RIPERIAN,PRE1914,COURTADJ,OTHER</w:delText>
                        </w:r>
                      </w:del>
                      <w:r w:rsidR="00FD0B57">
                        <w:rPr>
                          <w:rFonts w:ascii="Calibri" w:hAnsi="Calibri" w:cs="Calibri"/>
                          <w:color w:val="FFFFFF" w:themeColor="background1"/>
                        </w:rPr>
                        <w:t>”</w:t>
                      </w:r>
                      <w:r w:rsidR="007C5A39" w:rsidRPr="007C5A39">
                        <w:rPr>
                          <w:rFonts w:ascii="Calibri" w:eastAsia="Times New Roman" w:hAnsi="Calibri" w:cs="Calibri"/>
                          <w:color w:val="FFFFFF" w:themeColor="background1"/>
                        </w:rPr>
                        <w:t xml:space="preserve"> </w:t>
                      </w:r>
                      <w:r w:rsidRPr="007938D4">
                        <w:rPr>
                          <w:rFonts w:ascii="Calibri" w:eastAsia="Times New Roman" w:hAnsi="Calibri" w:cs="Calibri"/>
                          <w:color w:val="FFFFFF" w:themeColor="background1"/>
                        </w:rPr>
                        <w:t>then Y in “Riparian” and N in “Pre1914”</w:t>
                      </w:r>
                    </w:p>
                    <w:p w14:paraId="5F9BB6C3" w14:textId="77777777" w:rsidR="007938D4" w:rsidRDefault="007938D4" w:rsidP="007938D4">
                      <w:pPr>
                        <w:jc w:val="center"/>
                      </w:pPr>
                    </w:p>
                  </w:txbxContent>
                </v:textbox>
              </v:roundrect>
            </w:pict>
          </mc:Fallback>
        </mc:AlternateContent>
      </w:r>
      <w:r w:rsidR="00FC6F41">
        <w:rPr>
          <w:noProof/>
        </w:rPr>
        <mc:AlternateContent>
          <mc:Choice Requires="wps">
            <w:drawing>
              <wp:anchor distT="0" distB="0" distL="114300" distR="114300" simplePos="0" relativeHeight="251675648" behindDoc="0" locked="0" layoutInCell="1" allowOverlap="1" wp14:anchorId="28FCFCB5" wp14:editId="24D8CA4D">
                <wp:simplePos x="0" y="0"/>
                <wp:positionH relativeFrom="column">
                  <wp:posOffset>501021</wp:posOffset>
                </wp:positionH>
                <wp:positionV relativeFrom="paragraph">
                  <wp:posOffset>6117584</wp:posOffset>
                </wp:positionV>
                <wp:extent cx="410198" cy="299103"/>
                <wp:effectExtent l="0" t="0" r="0" b="5715"/>
                <wp:wrapNone/>
                <wp:docPr id="12" name="Text Box 12"/>
                <wp:cNvGraphicFramePr/>
                <a:graphic xmlns:a="http://schemas.openxmlformats.org/drawingml/2006/main">
                  <a:graphicData uri="http://schemas.microsoft.com/office/word/2010/wordprocessingShape">
                    <wps:wsp>
                      <wps:cNvSpPr txBox="1"/>
                      <wps:spPr>
                        <a:xfrm>
                          <a:off x="0" y="0"/>
                          <a:ext cx="410198" cy="299103"/>
                        </a:xfrm>
                        <a:prstGeom prst="rect">
                          <a:avLst/>
                        </a:prstGeom>
                        <a:solidFill>
                          <a:schemeClr val="lt1"/>
                        </a:solidFill>
                        <a:ln w="6350">
                          <a:noFill/>
                        </a:ln>
                      </wps:spPr>
                      <wps:txbx>
                        <w:txbxContent>
                          <w:p w14:paraId="0EFE0198" w14:textId="57BBDE87" w:rsidR="00FC6F41" w:rsidRDefault="00FC6F41" w:rsidP="00FC6F41">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FCFCB5" id="_x0000_t202" coordsize="21600,21600" o:spt="202" path="m,l,21600r21600,l21600,xe">
                <v:stroke joinstyle="miter"/>
                <v:path gradientshapeok="t" o:connecttype="rect"/>
              </v:shapetype>
              <v:shape id="Text Box 12" o:spid="_x0000_s1033" type="#_x0000_t202" style="position:absolute;left:0;text-align:left;margin-left:39.45pt;margin-top:481.7pt;width:32.3pt;height:23.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" fillcolor="white [3201]" stroked="f" strokeweight=".5pt">
                <v:textbox>
                  <w:txbxContent>
                    <w:p w14:paraId="0EFE0198" w14:textId="57BBDE87" w:rsidR="00FC6F41" w:rsidRDefault="00FC6F41" w:rsidP="00FC6F41">
                      <w:r>
                        <w:t>Yes</w:t>
                      </w:r>
                    </w:p>
                  </w:txbxContent>
                </v:textbox>
              </v:shape>
            </w:pict>
          </mc:Fallback>
        </mc:AlternateContent>
      </w:r>
      <w:r w:rsidR="00B1221E">
        <w:rPr>
          <w:noProof/>
        </w:rPr>
        <mc:AlternateContent>
          <mc:Choice Requires="wps">
            <w:drawing>
              <wp:anchor distT="0" distB="0" distL="114300" distR="114300" simplePos="0" relativeHeight="251670528" behindDoc="0" locked="0" layoutInCell="1" allowOverlap="1" wp14:anchorId="4056C5A1" wp14:editId="3FF3D756">
                <wp:simplePos x="0" y="0"/>
                <wp:positionH relativeFrom="column">
                  <wp:posOffset>2657617</wp:posOffset>
                </wp:positionH>
                <wp:positionV relativeFrom="paragraph">
                  <wp:posOffset>5172021</wp:posOffset>
                </wp:positionV>
                <wp:extent cx="410198" cy="299103"/>
                <wp:effectExtent l="0" t="0" r="0" b="5715"/>
                <wp:wrapNone/>
                <wp:docPr id="9" name="Text Box 9"/>
                <wp:cNvGraphicFramePr/>
                <a:graphic xmlns:a="http://schemas.openxmlformats.org/drawingml/2006/main">
                  <a:graphicData uri="http://schemas.microsoft.com/office/word/2010/wordprocessingShape">
                    <wps:wsp>
                      <wps:cNvSpPr txBox="1"/>
                      <wps:spPr>
                        <a:xfrm>
                          <a:off x="0" y="0"/>
                          <a:ext cx="410198" cy="299103"/>
                        </a:xfrm>
                        <a:prstGeom prst="rect">
                          <a:avLst/>
                        </a:prstGeom>
                        <a:solidFill>
                          <a:schemeClr val="lt1"/>
                        </a:solidFill>
                        <a:ln w="6350">
                          <a:noFill/>
                        </a:ln>
                      </wps:spPr>
                      <wps:txbx>
                        <w:txbxContent>
                          <w:p w14:paraId="0B118750" w14:textId="7654D6E2" w:rsidR="00B1221E" w:rsidRDefault="00B1221E">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56C5A1" id="Text Box 9" o:spid="_x0000_s1034" type="#_x0000_t202" style="position:absolute;left:0;text-align:left;margin-left:209.25pt;margin-top:407.25pt;width:32.3pt;height:23.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" fillcolor="white [3201]" stroked="f" strokeweight=".5pt">
                <v:textbox>
                  <w:txbxContent>
                    <w:p w14:paraId="0B118750" w14:textId="7654D6E2" w:rsidR="00B1221E" w:rsidRDefault="00B1221E">
                      <w:r>
                        <w:t>No</w:t>
                      </w:r>
                    </w:p>
                  </w:txbxContent>
                </v:textbox>
              </v:shape>
            </w:pict>
          </mc:Fallback>
        </mc:AlternateContent>
      </w:r>
    </w:p>
    <w:sectPr w:rsidR="007938D4" w:rsidSect="00FE3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F54F0"/>
    <w:multiLevelType w:val="hybridMultilevel"/>
    <w:tmpl w:val="70D4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D201E"/>
    <w:multiLevelType w:val="hybridMultilevel"/>
    <w:tmpl w:val="A7168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46E25"/>
    <w:multiLevelType w:val="hybridMultilevel"/>
    <w:tmpl w:val="E1F2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droja, Daron@Waterboards">
    <w15:presenceInfo w15:providerId="AD" w15:userId="S::Daron.Pedroja@Waterboards.ca.gov::e3bf28cf-0f5f-4869-a4a5-3abd15c4f3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D4"/>
    <w:rsid w:val="0000629F"/>
    <w:rsid w:val="0001110E"/>
    <w:rsid w:val="00014478"/>
    <w:rsid w:val="00061176"/>
    <w:rsid w:val="000E1A5A"/>
    <w:rsid w:val="0037091E"/>
    <w:rsid w:val="003A66B5"/>
    <w:rsid w:val="005238EE"/>
    <w:rsid w:val="00662BA8"/>
    <w:rsid w:val="006674AC"/>
    <w:rsid w:val="006A2B3C"/>
    <w:rsid w:val="006B0EB4"/>
    <w:rsid w:val="006E5524"/>
    <w:rsid w:val="0070135F"/>
    <w:rsid w:val="007938D4"/>
    <w:rsid w:val="0079783A"/>
    <w:rsid w:val="007C5A39"/>
    <w:rsid w:val="009173C8"/>
    <w:rsid w:val="00941AF3"/>
    <w:rsid w:val="0096116E"/>
    <w:rsid w:val="009A0232"/>
    <w:rsid w:val="009F3D1E"/>
    <w:rsid w:val="00B1221E"/>
    <w:rsid w:val="00CA5AC1"/>
    <w:rsid w:val="00CA67F5"/>
    <w:rsid w:val="00CA6C0F"/>
    <w:rsid w:val="00D63717"/>
    <w:rsid w:val="00DA55AA"/>
    <w:rsid w:val="00E40139"/>
    <w:rsid w:val="00EC2537"/>
    <w:rsid w:val="00EC6018"/>
    <w:rsid w:val="00EE47D7"/>
    <w:rsid w:val="00F55E02"/>
    <w:rsid w:val="00FC6F41"/>
    <w:rsid w:val="00FD0B57"/>
    <w:rsid w:val="00FE3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95F2"/>
  <w15:chartTrackingRefBased/>
  <w15:docId w15:val="{CDC5CEB8-7252-8E45-8AD9-3368795E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8D4"/>
    <w:pPr>
      <w:ind w:left="720"/>
      <w:contextualSpacing/>
    </w:pPr>
  </w:style>
  <w:style w:type="character" w:styleId="Hyperlink">
    <w:name w:val="Hyperlink"/>
    <w:basedOn w:val="DefaultParagraphFont"/>
    <w:uiPriority w:val="99"/>
    <w:unhideWhenUsed/>
    <w:rsid w:val="00061176"/>
    <w:rPr>
      <w:color w:val="0000FF"/>
      <w:u w:val="single"/>
    </w:rPr>
  </w:style>
  <w:style w:type="character" w:styleId="UnresolvedMention">
    <w:name w:val="Unresolved Mention"/>
    <w:basedOn w:val="DefaultParagraphFont"/>
    <w:uiPriority w:val="99"/>
    <w:semiHidden/>
    <w:unhideWhenUsed/>
    <w:rsid w:val="00061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460340">
      <w:bodyDiv w:val="1"/>
      <w:marLeft w:val="0"/>
      <w:marRight w:val="0"/>
      <w:marTop w:val="0"/>
      <w:marBottom w:val="0"/>
      <w:divBdr>
        <w:top w:val="none" w:sz="0" w:space="0" w:color="auto"/>
        <w:left w:val="none" w:sz="0" w:space="0" w:color="auto"/>
        <w:bottom w:val="none" w:sz="0" w:space="0" w:color="auto"/>
        <w:right w:val="none" w:sz="0" w:space="0" w:color="auto"/>
      </w:divBdr>
    </w:div>
    <w:div w:id="201530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apps.waterboards.ca.gov/downloadFile/faces/flatFilesEwrims.xhtml?fileName=ewrims_flat_file.csv"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81E5901634864EA2EA1DD6E3F5EC81" ma:contentTypeVersion="9" ma:contentTypeDescription="Create a new document." ma:contentTypeScope="" ma:versionID="aa6e3b0b7825fea3073305ae4ef35983">
  <xsd:schema xmlns:xsd="http://www.w3.org/2001/XMLSchema" xmlns:xs="http://www.w3.org/2001/XMLSchema" xmlns:p="http://schemas.microsoft.com/office/2006/metadata/properties" xmlns:ns2="70cca14d-e16b-4b85-801c-50254c6eda1c" xmlns:ns3="851dfaa3-aae8-4c03-b90c-7dd4a6526d0d" targetNamespace="http://schemas.microsoft.com/office/2006/metadata/properties" ma:root="true" ma:fieldsID="ff2f9e3d5765464f981f0c5279578aad" ns2:_="" ns3:_="">
    <xsd:import namespace="70cca14d-e16b-4b85-801c-50254c6eda1c"/>
    <xsd:import namespace="851dfaa3-aae8-4c03-b90c-7dd4a6526d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a14d-e16b-4b85-801c-50254c6eda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1dfaa3-aae8-4c03-b90c-7dd4a6526d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51dfaa3-aae8-4c03-b90c-7dd4a6526d0d">
      <UserInfo>
        <DisplayName/>
        <AccountId xsi:nil="true"/>
        <AccountType/>
      </UserInfo>
    </SharedWithUsers>
  </documentManagement>
</p:properties>
</file>

<file path=customXml/itemProps1.xml><?xml version="1.0" encoding="utf-8"?>
<ds:datastoreItem xmlns:ds="http://schemas.openxmlformats.org/officeDocument/2006/customXml" ds:itemID="{59F4447E-0D57-416B-9E5A-9080216F458A}">
  <ds:schemaRefs>
    <ds:schemaRef ds:uri="http://schemas.microsoft.com/sharepoint/v3/contenttype/forms"/>
  </ds:schemaRefs>
</ds:datastoreItem>
</file>

<file path=customXml/itemProps2.xml><?xml version="1.0" encoding="utf-8"?>
<ds:datastoreItem xmlns:ds="http://schemas.openxmlformats.org/officeDocument/2006/customXml" ds:itemID="{5B037086-9916-40A3-BC0A-5BF8EF52C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a14d-e16b-4b85-801c-50254c6eda1c"/>
    <ds:schemaRef ds:uri="851dfaa3-aae8-4c03-b90c-7dd4a6526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C4209C-4039-4E06-82D5-6AEC2A286702}">
  <ds:schemaRefs>
    <ds:schemaRef ds:uri="http://schemas.microsoft.com/office/2006/metadata/properties"/>
    <ds:schemaRef ds:uri="http://schemas.microsoft.com/office/infopath/2007/PartnerControls"/>
    <ds:schemaRef ds:uri="851dfaa3-aae8-4c03-b90c-7dd4a6526d0d"/>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Richardson, Shay@Waterboards</dc:creator>
  <cp:keywords/>
  <dc:description/>
  <cp:lastModifiedBy>Pedroja, Daron@Waterboards</cp:lastModifiedBy>
  <cp:revision>24</cp:revision>
  <dcterms:created xsi:type="dcterms:W3CDTF">2020-12-17T20:56:00Z</dcterms:created>
  <dcterms:modified xsi:type="dcterms:W3CDTF">2021-02-25T16:28:00Z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0x0101008381E5901634864EA2EA1DD6E3F5EC81</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