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83273" w14:textId="7C0169B7" w:rsidR="009B4099" w:rsidRDefault="00956DFE" w:rsidP="00956DFE">
      <w:pPr>
        <w:shd w:val="clear" w:color="auto" w:fill="FFC000" w:themeFill="accent4"/>
        <w:jc w:val="center"/>
        <w:rPr>
          <w:rFonts w:ascii="Calibri" w:eastAsia="Times New Roman" w:hAnsi="Calibri" w:cs="Calibri"/>
          <w:color w:val="000000"/>
        </w:rPr>
      </w:pPr>
      <w:r>
        <w:t xml:space="preserve">Flag 21: </w:t>
      </w:r>
      <w:r>
        <w:rPr>
          <w:rFonts w:ascii="Calibri" w:eastAsia="Times New Roman" w:hAnsi="Calibri" w:cs="Calibri"/>
          <w:color w:val="000000"/>
        </w:rPr>
        <w:t>Verify if accurate reporting when reported</w:t>
      </w:r>
      <w:r w:rsidRPr="00956DFE">
        <w:rPr>
          <w:rFonts w:ascii="Calibri" w:eastAsia="Times New Roman" w:hAnsi="Calibri" w:cs="Calibri"/>
          <w:color w:val="000000"/>
        </w:rPr>
        <w:t xml:space="preserve"> "</w:t>
      </w:r>
      <w:r>
        <w:rPr>
          <w:rFonts w:ascii="Calibri" w:eastAsia="Times New Roman" w:hAnsi="Calibri" w:cs="Calibri"/>
          <w:color w:val="000000"/>
        </w:rPr>
        <w:t>USE</w:t>
      </w:r>
      <w:r w:rsidRPr="00956DFE">
        <w:rPr>
          <w:rFonts w:ascii="Calibri" w:eastAsia="Times New Roman" w:hAnsi="Calibri" w:cs="Calibri"/>
          <w:color w:val="000000"/>
        </w:rPr>
        <w:t xml:space="preserve">" </w:t>
      </w:r>
      <w:r>
        <w:rPr>
          <w:rFonts w:ascii="Calibri" w:eastAsia="Times New Roman" w:hAnsi="Calibri" w:cs="Calibri"/>
          <w:color w:val="000000"/>
        </w:rPr>
        <w:t xml:space="preserve">is same value as </w:t>
      </w:r>
      <w:r w:rsidRPr="00956DFE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>STORAGE”</w:t>
      </w:r>
    </w:p>
    <w:p w14:paraId="36A4C7D5" w14:textId="567C279F" w:rsidR="00C65E7C" w:rsidRDefault="00C65E7C" w:rsidP="00F010E7">
      <w:pPr>
        <w:rPr>
          <w:rFonts w:ascii="Calibri" w:eastAsia="Times New Roman" w:hAnsi="Calibri" w:cs="Calibri"/>
          <w:color w:val="000000"/>
        </w:rPr>
      </w:pPr>
    </w:p>
    <w:p w14:paraId="78C5399D" w14:textId="1BC111E1" w:rsidR="5E8A61D8" w:rsidRDefault="5E8A61D8" w:rsidP="10AD1E23">
      <w:pPr>
        <w:rPr>
          <w:rFonts w:ascii="Calibri" w:eastAsia="Times New Roman" w:hAnsi="Calibri" w:cs="Calibri"/>
          <w:color w:val="000000" w:themeColor="text1"/>
        </w:rPr>
      </w:pPr>
      <w:r w:rsidRPr="10AD1E23">
        <w:rPr>
          <w:rFonts w:ascii="Calibri" w:eastAsia="Times New Roman" w:hAnsi="Calibri" w:cs="Calibri"/>
          <w:color w:val="000000" w:themeColor="text1"/>
        </w:rPr>
        <w:t xml:space="preserve">Function name: </w:t>
      </w:r>
      <w:proofErr w:type="spellStart"/>
      <w:r w:rsidRPr="10AD1E23">
        <w:rPr>
          <w:rFonts w:ascii="Calibri" w:eastAsia="Times New Roman" w:hAnsi="Calibri" w:cs="Calibri"/>
          <w:color w:val="000000" w:themeColor="text1"/>
        </w:rPr>
        <w:t>repeat_storage_use</w:t>
      </w:r>
      <w:proofErr w:type="spellEnd"/>
    </w:p>
    <w:p w14:paraId="23B1AABF" w14:textId="77777777" w:rsidR="00C65E7C" w:rsidRDefault="00C65E7C" w:rsidP="00F010E7">
      <w:pPr>
        <w:rPr>
          <w:rFonts w:ascii="Calibri" w:eastAsia="Times New Roman" w:hAnsi="Calibri" w:cs="Calibri"/>
          <w:color w:val="000000"/>
        </w:rPr>
      </w:pPr>
    </w:p>
    <w:p w14:paraId="3C3A28A1" w14:textId="7148D4D6" w:rsidR="004A5653" w:rsidRDefault="0005031F" w:rsidP="00F010E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Data Files</w:t>
      </w:r>
      <w:r w:rsidR="005251CE">
        <w:rPr>
          <w:rFonts w:ascii="Calibri" w:eastAsia="Times New Roman" w:hAnsi="Calibri" w:cs="Calibri"/>
          <w:color w:val="000000"/>
        </w:rPr>
        <w:t>:</w:t>
      </w:r>
    </w:p>
    <w:p w14:paraId="07E9F113" w14:textId="4DA4D913" w:rsidR="00550589" w:rsidRPr="00550589" w:rsidRDefault="00550589" w:rsidP="0055058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550589">
        <w:rPr>
          <w:rFonts w:ascii="Calibri" w:eastAsia="Times New Roman" w:hAnsi="Calibri" w:cs="Calibri"/>
          <w:color w:val="000000"/>
        </w:rPr>
        <w:t>water_use_report.csv</w:t>
      </w:r>
    </w:p>
    <w:p w14:paraId="6FB60325" w14:textId="2A5F0FE4" w:rsidR="00550589" w:rsidRPr="00550589" w:rsidRDefault="001E4585" w:rsidP="00F3034B">
      <w:pPr>
        <w:ind w:left="360"/>
        <w:rPr>
          <w:rFonts w:ascii="Calibri" w:eastAsia="Times New Roman" w:hAnsi="Calibri" w:cs="Calibri"/>
          <w:color w:val="000000"/>
          <w:sz w:val="22"/>
          <w:szCs w:val="22"/>
        </w:rPr>
      </w:pPr>
      <w:hyperlink r:id="rId8" w:history="1">
        <w:r w:rsidR="00F3034B" w:rsidRPr="00550589">
          <w:rPr>
            <w:rStyle w:val="Hyperlink"/>
            <w:rFonts w:ascii="Calibri" w:eastAsia="Times New Roman" w:hAnsi="Calibri" w:cs="Calibri"/>
            <w:sz w:val="22"/>
            <w:szCs w:val="22"/>
          </w:rPr>
          <w:t>https://intapps.waterboards.ca.gov/downloadFile/faces/flatFilesEwrims.xhtml?fileName=water_use_report.csv</w:t>
        </w:r>
      </w:hyperlink>
    </w:p>
    <w:p w14:paraId="51FE2EDF" w14:textId="77777777" w:rsidR="00F3034B" w:rsidRPr="00F3034B" w:rsidRDefault="00F3034B" w:rsidP="00F3034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F3034B">
        <w:rPr>
          <w:rFonts w:ascii="Calibri" w:eastAsia="Times New Roman" w:hAnsi="Calibri" w:cs="Calibri"/>
          <w:color w:val="000000"/>
          <w:sz w:val="22"/>
          <w:szCs w:val="22"/>
        </w:rPr>
        <w:t>ewrims_flat_file_use_season.csv</w:t>
      </w:r>
    </w:p>
    <w:p w14:paraId="08E27126" w14:textId="5E5F3709" w:rsidR="00F010E7" w:rsidRDefault="001E4585" w:rsidP="00F3034B">
      <w:pPr>
        <w:ind w:left="360"/>
        <w:rPr>
          <w:rFonts w:ascii="Calibri" w:eastAsia="Times New Roman" w:hAnsi="Calibri" w:cs="Calibri"/>
          <w:color w:val="000000"/>
          <w:sz w:val="22"/>
          <w:szCs w:val="22"/>
        </w:rPr>
      </w:pPr>
      <w:hyperlink r:id="rId9" w:history="1">
        <w:r w:rsidR="00F3034B" w:rsidRPr="00F3034B">
          <w:rPr>
            <w:rStyle w:val="Hyperlink"/>
            <w:rFonts w:ascii="Calibri" w:eastAsia="Times New Roman" w:hAnsi="Calibri" w:cs="Calibri"/>
            <w:sz w:val="22"/>
            <w:szCs w:val="22"/>
          </w:rPr>
          <w:t>https://intapps.waterboards.ca.gov/downloadFile/faces/flatFilesEwrims.xhtml?fileName=ewrims_flat_file_use_season.csv</w:t>
        </w:r>
      </w:hyperlink>
    </w:p>
    <w:p w14:paraId="560068BD" w14:textId="77777777" w:rsidR="00F3034B" w:rsidRPr="00F3034B" w:rsidRDefault="00F3034B" w:rsidP="00F010E7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5520737" w14:textId="05A30EB3" w:rsidR="00F010E7" w:rsidRDefault="00F010E7" w:rsidP="00F010E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Existing Fields: </w:t>
      </w:r>
    </w:p>
    <w:p w14:paraId="15385561" w14:textId="43648945" w:rsidR="00B20B40" w:rsidRDefault="626FB4DB" w:rsidP="00B20B4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B6740F2">
        <w:rPr>
          <w:rFonts w:ascii="Calibri" w:eastAsia="Times New Roman" w:hAnsi="Calibri" w:cs="Calibri"/>
          <w:color w:val="000000" w:themeColor="text1"/>
        </w:rPr>
        <w:t>AMOUNT (</w:t>
      </w:r>
      <w:r w:rsidR="00F010E7" w:rsidRPr="0B6740F2">
        <w:rPr>
          <w:rFonts w:ascii="Calibri" w:eastAsia="Times New Roman" w:hAnsi="Calibri" w:cs="Calibri"/>
          <w:color w:val="000000" w:themeColor="text1"/>
        </w:rPr>
        <w:t>STORAGE</w:t>
      </w:r>
      <w:r w:rsidR="5AE2243A" w:rsidRPr="0B6740F2">
        <w:rPr>
          <w:rFonts w:ascii="Calibri" w:eastAsia="Times New Roman" w:hAnsi="Calibri" w:cs="Calibri"/>
          <w:color w:val="000000" w:themeColor="text1"/>
        </w:rPr>
        <w:t>, USE</w:t>
      </w:r>
      <w:proofErr w:type="gramStart"/>
      <w:r w:rsidR="5AE2243A" w:rsidRPr="0B6740F2">
        <w:rPr>
          <w:rFonts w:ascii="Calibri" w:eastAsia="Times New Roman" w:hAnsi="Calibri" w:cs="Calibri"/>
          <w:color w:val="000000" w:themeColor="text1"/>
        </w:rPr>
        <w:t>)</w:t>
      </w:r>
      <w:ins w:id="0" w:author="Pedroja, Daron@Waterboards" w:date="2021-02-24T17:09:00Z">
        <w:r w:rsidR="00375E86">
          <w:rPr>
            <w:rFonts w:ascii="Calibri" w:eastAsia="Times New Roman" w:hAnsi="Calibri" w:cs="Calibri"/>
            <w:color w:val="000000" w:themeColor="text1"/>
          </w:rPr>
          <w:t xml:space="preserve"> ????</w:t>
        </w:r>
      </w:ins>
      <w:proofErr w:type="gramEnd"/>
      <w:ins w:id="1" w:author="Pedroja, Daron@Waterboards" w:date="2021-02-24T17:10:00Z">
        <w:r w:rsidR="001E4585">
          <w:rPr>
            <w:rFonts w:ascii="Calibri" w:eastAsia="Times New Roman" w:hAnsi="Calibri" w:cs="Calibri"/>
            <w:color w:val="000000" w:themeColor="text1"/>
          </w:rPr>
          <w:t xml:space="preserve"> -----------------------------I </w:t>
        </w:r>
        <w:proofErr w:type="gramStart"/>
        <w:r w:rsidR="001E4585">
          <w:rPr>
            <w:rFonts w:ascii="Calibri" w:eastAsia="Times New Roman" w:hAnsi="Calibri" w:cs="Calibri"/>
            <w:color w:val="000000" w:themeColor="text1"/>
          </w:rPr>
          <w:t>don’t</w:t>
        </w:r>
        <w:proofErr w:type="gramEnd"/>
        <w:r w:rsidR="001E4585">
          <w:rPr>
            <w:rFonts w:ascii="Calibri" w:eastAsia="Times New Roman" w:hAnsi="Calibri" w:cs="Calibri"/>
            <w:color w:val="000000" w:themeColor="text1"/>
          </w:rPr>
          <w:t xml:space="preserve"> see any of these fields</w:t>
        </w:r>
      </w:ins>
    </w:p>
    <w:p w14:paraId="3D6F3634" w14:textId="23886438" w:rsidR="00277B73" w:rsidRDefault="00277B73" w:rsidP="00B20B4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USE_</w:t>
      </w:r>
      <w:proofErr w:type="gramStart"/>
      <w:r>
        <w:rPr>
          <w:rFonts w:ascii="Calibri" w:eastAsia="Times New Roman" w:hAnsi="Calibri" w:cs="Calibri"/>
          <w:color w:val="000000"/>
        </w:rPr>
        <w:t>CODE</w:t>
      </w:r>
      <w:ins w:id="2" w:author="Pedroja, Daron@Waterboards" w:date="2021-02-24T17:09:00Z">
        <w:r w:rsidR="00375E86">
          <w:rPr>
            <w:rFonts w:ascii="Calibri" w:eastAsia="Times New Roman" w:hAnsi="Calibri" w:cs="Calibri"/>
            <w:color w:val="000000"/>
          </w:rPr>
          <w:t xml:space="preserve"> ????</w:t>
        </w:r>
      </w:ins>
      <w:proofErr w:type="gramEnd"/>
      <w:ins w:id="3" w:author="Pedroja, Daron@Waterboards" w:date="2021-02-24T17:10:00Z">
        <w:r w:rsidR="001E4585">
          <w:rPr>
            <w:rFonts w:ascii="Calibri" w:eastAsia="Times New Roman" w:hAnsi="Calibri" w:cs="Calibri"/>
            <w:color w:val="000000"/>
          </w:rPr>
          <w:t xml:space="preserve"> ---------------------Why is this needed?</w:t>
        </w:r>
      </w:ins>
    </w:p>
    <w:p w14:paraId="7E79A61E" w14:textId="6105EA9A" w:rsidR="00BE74C5" w:rsidRDefault="00BE74C5" w:rsidP="00BE74C5">
      <w:pPr>
        <w:rPr>
          <w:rFonts w:ascii="Calibri" w:eastAsia="Times New Roman" w:hAnsi="Calibri" w:cs="Calibri"/>
          <w:color w:val="000000"/>
        </w:rPr>
      </w:pPr>
    </w:p>
    <w:p w14:paraId="3B060F2E" w14:textId="71E172CF" w:rsidR="00BE74C5" w:rsidRDefault="00BE74C5" w:rsidP="00BE74C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New Field(s): </w:t>
      </w:r>
    </w:p>
    <w:p w14:paraId="70FE5D1E" w14:textId="472DD225" w:rsidR="00C46B2D" w:rsidRPr="00C46B2D" w:rsidRDefault="00C46B2D" w:rsidP="00C46B2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C46B2D">
        <w:rPr>
          <w:rFonts w:ascii="Calibri" w:eastAsia="Times New Roman" w:hAnsi="Calibri" w:cs="Calibri"/>
          <w:color w:val="000000"/>
        </w:rPr>
        <w:t>STORAGE_EQUALS_USE</w:t>
      </w:r>
      <w:r w:rsidR="00D807F6">
        <w:rPr>
          <w:rFonts w:ascii="Calibri" w:eastAsia="Times New Roman" w:hAnsi="Calibri" w:cs="Calibri"/>
          <w:color w:val="000000"/>
        </w:rPr>
        <w:t xml:space="preserve"> (Y/N) </w:t>
      </w:r>
    </w:p>
    <w:p w14:paraId="6CAAD601" w14:textId="0BE1C930" w:rsidR="00B20B40" w:rsidRDefault="00B20B40" w:rsidP="00B20B40">
      <w:pPr>
        <w:rPr>
          <w:rFonts w:ascii="Calibri" w:eastAsia="Times New Roman" w:hAnsi="Calibri" w:cs="Calibri"/>
          <w:color w:val="000000"/>
        </w:rPr>
      </w:pPr>
    </w:p>
    <w:p w14:paraId="21F49610" w14:textId="0DED3A40" w:rsidR="00277B73" w:rsidRDefault="00277B73" w:rsidP="00B20B4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Is the reported “STORAGE</w:t>
      </w:r>
      <w:ins w:id="4" w:author="Pedroja, Daron@Waterboards" w:date="2021-02-24T17:09:00Z">
        <w:r w:rsidR="00E50D8C">
          <w:rPr>
            <w:rFonts w:ascii="Calibri" w:eastAsia="Times New Roman" w:hAnsi="Calibri" w:cs="Calibri"/>
            <w:color w:val="000000"/>
          </w:rPr>
          <w:t>_AMOUNT</w:t>
        </w:r>
      </w:ins>
      <w:r>
        <w:rPr>
          <w:rFonts w:ascii="Calibri" w:eastAsia="Times New Roman" w:hAnsi="Calibri" w:cs="Calibri"/>
          <w:color w:val="000000"/>
        </w:rPr>
        <w:t xml:space="preserve">” </w:t>
      </w:r>
      <w:r w:rsidR="00B63BAB">
        <w:rPr>
          <w:rFonts w:ascii="Calibri" w:eastAsia="Times New Roman" w:hAnsi="Calibri" w:cs="Calibri"/>
          <w:color w:val="000000"/>
        </w:rPr>
        <w:t>amount the same as “USE</w:t>
      </w:r>
      <w:ins w:id="5" w:author="Pedroja, Daron@Waterboards" w:date="2021-02-24T17:09:00Z">
        <w:r w:rsidR="00375E86">
          <w:rPr>
            <w:rFonts w:ascii="Calibri" w:eastAsia="Times New Roman" w:hAnsi="Calibri" w:cs="Calibri"/>
            <w:color w:val="000000"/>
          </w:rPr>
          <w:t>_STORAGE_AMOUNT</w:t>
        </w:r>
      </w:ins>
      <w:r w:rsidR="00B63BAB">
        <w:rPr>
          <w:rFonts w:ascii="Calibri" w:eastAsia="Times New Roman" w:hAnsi="Calibri" w:cs="Calibri"/>
          <w:color w:val="000000"/>
        </w:rPr>
        <w:t>”</w:t>
      </w:r>
      <w:proofErr w:type="gramStart"/>
      <w:r w:rsidR="00B63BAB">
        <w:rPr>
          <w:rFonts w:ascii="Calibri" w:eastAsia="Times New Roman" w:hAnsi="Calibri" w:cs="Calibri"/>
          <w:color w:val="000000"/>
        </w:rPr>
        <w:t xml:space="preserve">? </w:t>
      </w:r>
      <w:ins w:id="6" w:author="Pedroja, Daron@Waterboards" w:date="2021-02-24T17:11:00Z">
        <w:r w:rsidR="001E4585">
          <w:rPr>
            <w:rFonts w:ascii="Calibri" w:eastAsia="Times New Roman" w:hAnsi="Calibri" w:cs="Calibri"/>
            <w:color w:val="000000"/>
          </w:rPr>
          <w:t>?????????</w:t>
        </w:r>
      </w:ins>
      <w:proofErr w:type="gramEnd"/>
    </w:p>
    <w:p w14:paraId="01CE8E9B" w14:textId="6C416E81" w:rsidR="00B63BAB" w:rsidRDefault="00B63BAB" w:rsidP="00B20B40">
      <w:pPr>
        <w:rPr>
          <w:rFonts w:ascii="Calibri" w:eastAsia="Times New Roman" w:hAnsi="Calibri" w:cs="Calibri"/>
          <w:color w:val="000000"/>
        </w:rPr>
      </w:pPr>
    </w:p>
    <w:p w14:paraId="25392C6D" w14:textId="03C2D933" w:rsidR="00B63BAB" w:rsidRDefault="00BE74C5" w:rsidP="00B20B4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yes, then new field </w:t>
      </w:r>
      <w:r w:rsidR="0062190F">
        <w:rPr>
          <w:rFonts w:ascii="Calibri" w:eastAsia="Times New Roman" w:hAnsi="Calibri" w:cs="Calibri"/>
          <w:color w:val="000000"/>
        </w:rPr>
        <w:t>“STORAGE_EQUALS_USE”</w:t>
      </w:r>
      <w:r w:rsidR="00F44EB5">
        <w:rPr>
          <w:rFonts w:ascii="Calibri" w:eastAsia="Times New Roman" w:hAnsi="Calibri" w:cs="Calibri"/>
          <w:color w:val="000000"/>
        </w:rPr>
        <w:t xml:space="preserve"> = Y </w:t>
      </w:r>
    </w:p>
    <w:p w14:paraId="2EDBE3A3" w14:textId="3838FAB4" w:rsidR="00F44EB5" w:rsidRPr="00B20B40" w:rsidRDefault="00B438BA" w:rsidP="00B20B4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69E55" wp14:editId="68EBC4AF">
                <wp:simplePos x="0" y="0"/>
                <wp:positionH relativeFrom="margin">
                  <wp:align>center</wp:align>
                </wp:positionH>
                <wp:positionV relativeFrom="paragraph">
                  <wp:posOffset>789305</wp:posOffset>
                </wp:positionV>
                <wp:extent cx="4032250" cy="132080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0" cy="132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FF083" w14:textId="77777777" w:rsidR="00DE6EDB" w:rsidRDefault="00DE6EDB" w:rsidP="00DE6EDB">
                            <w:pPr>
                              <w:jc w:val="center"/>
                            </w:pP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the reported “STORAGE” amount the same as “USE”? </w:t>
                            </w:r>
                          </w:p>
                          <w:p w14:paraId="0EBACAFA" w14:textId="77777777" w:rsidR="00DE6EDB" w:rsidRDefault="00DE6EDB" w:rsidP="00DE6EDB">
                            <w:pPr>
                              <w:jc w:val="center"/>
                            </w:pPr>
                          </w:p>
                          <w:p w14:paraId="2F099630" w14:textId="77777777" w:rsidR="00DE6EDB" w:rsidRDefault="00DE6EDB" w:rsidP="00DE6EDB">
                            <w:pPr>
                              <w:jc w:val="center"/>
                            </w:pPr>
                            <w:r>
                              <w:t xml:space="preserve">If yes, then new field “STORAGE_EQUALS_USE” = Y </w:t>
                            </w:r>
                          </w:p>
                          <w:p w14:paraId="1FE8A613" w14:textId="1DD38036" w:rsidR="00DE6EDB" w:rsidRDefault="00DE6EDB" w:rsidP="00DE6EDB">
                            <w:pPr>
                              <w:jc w:val="center"/>
                            </w:pPr>
                            <w:r>
                              <w:t>If no, then new field “STORAGE_EQUALS_USE”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oundrect id="Rectangle: Rounded Corners 1" style="position:absolute;margin-left:0;margin-top:62.15pt;width:317.5pt;height:10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arcsize="10923f" w14:anchorId="7CF69E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">
                <v:stroke joinstyle="miter"/>
                <v:textbox>
                  <w:txbxContent>
                    <w:p w:rsidR="00DE6EDB" w:rsidP="00DE6EDB" w:rsidRDefault="00DE6EDB" w14:paraId="6DFFF083" w14:textId="77777777">
                      <w:pPr>
                        <w:jc w:val="center"/>
                      </w:pP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the reported “STORAGE” amount the same as “USE”? </w:t>
                      </w:r>
                    </w:p>
                    <w:p w:rsidR="00DE6EDB" w:rsidP="00DE6EDB" w:rsidRDefault="00DE6EDB" w14:paraId="0EBACAFA" w14:textId="77777777">
                      <w:pPr>
                        <w:jc w:val="center"/>
                      </w:pPr>
                    </w:p>
                    <w:p w:rsidR="00DE6EDB" w:rsidP="00DE6EDB" w:rsidRDefault="00DE6EDB" w14:paraId="2F099630" w14:textId="77777777">
                      <w:pPr>
                        <w:jc w:val="center"/>
                      </w:pPr>
                      <w:r>
                        <w:t xml:space="preserve">If yes, then new field “STORAGE_EQUALS_USE” = Y </w:t>
                      </w:r>
                    </w:p>
                    <w:p w:rsidR="00DE6EDB" w:rsidP="00DE6EDB" w:rsidRDefault="00DE6EDB" w14:paraId="1FE8A613" w14:textId="1DD38036">
                      <w:pPr>
                        <w:jc w:val="center"/>
                      </w:pPr>
                      <w:r>
                        <w:t>If no, then new field “STORAGE_EQUALS_USE” = 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4EB5">
        <w:rPr>
          <w:rFonts w:ascii="Calibri" w:eastAsia="Times New Roman" w:hAnsi="Calibri" w:cs="Calibri"/>
          <w:color w:val="000000"/>
        </w:rPr>
        <w:t xml:space="preserve">If no, then new field </w:t>
      </w:r>
      <w:r w:rsidR="0062190F">
        <w:rPr>
          <w:rFonts w:ascii="Calibri" w:eastAsia="Times New Roman" w:hAnsi="Calibri" w:cs="Calibri"/>
          <w:color w:val="000000"/>
        </w:rPr>
        <w:t xml:space="preserve">“STORAGE_EQUALS_USE” </w:t>
      </w:r>
      <w:r w:rsidR="00F44EB5">
        <w:rPr>
          <w:rFonts w:ascii="Calibri" w:eastAsia="Times New Roman" w:hAnsi="Calibri" w:cs="Calibri"/>
          <w:color w:val="000000"/>
        </w:rPr>
        <w:t>= N</w:t>
      </w:r>
    </w:p>
    <w:sectPr w:rsidR="00F44EB5" w:rsidRPr="00B20B40" w:rsidSect="00FE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2E7"/>
    <w:multiLevelType w:val="hybridMultilevel"/>
    <w:tmpl w:val="5C5E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C68D4"/>
    <w:multiLevelType w:val="hybridMultilevel"/>
    <w:tmpl w:val="9490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7419F"/>
    <w:multiLevelType w:val="hybridMultilevel"/>
    <w:tmpl w:val="4F08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droja, Daron@Waterboards">
    <w15:presenceInfo w15:providerId="AD" w15:userId="S::Daron.Pedroja@Waterboards.ca.gov::e3bf28cf-0f5f-4869-a4a5-3abd15c4f3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FE"/>
    <w:rsid w:val="0005031F"/>
    <w:rsid w:val="001E4585"/>
    <w:rsid w:val="002445A4"/>
    <w:rsid w:val="00277B73"/>
    <w:rsid w:val="00375E86"/>
    <w:rsid w:val="004A5653"/>
    <w:rsid w:val="005251CE"/>
    <w:rsid w:val="00550589"/>
    <w:rsid w:val="0062190F"/>
    <w:rsid w:val="006D59CB"/>
    <w:rsid w:val="007B4926"/>
    <w:rsid w:val="00882D18"/>
    <w:rsid w:val="00956DFE"/>
    <w:rsid w:val="009B4099"/>
    <w:rsid w:val="00B20B40"/>
    <w:rsid w:val="00B337F4"/>
    <w:rsid w:val="00B438BA"/>
    <w:rsid w:val="00B63BAB"/>
    <w:rsid w:val="00BE74C5"/>
    <w:rsid w:val="00C46B2D"/>
    <w:rsid w:val="00C65E7C"/>
    <w:rsid w:val="00D607A4"/>
    <w:rsid w:val="00D807F6"/>
    <w:rsid w:val="00DE6EDB"/>
    <w:rsid w:val="00E50D8C"/>
    <w:rsid w:val="00F010E7"/>
    <w:rsid w:val="00F3034B"/>
    <w:rsid w:val="00F43CA5"/>
    <w:rsid w:val="00F44EB5"/>
    <w:rsid w:val="00FE39B3"/>
    <w:rsid w:val="0B6740F2"/>
    <w:rsid w:val="10AD1E23"/>
    <w:rsid w:val="5AE2243A"/>
    <w:rsid w:val="5E8A61D8"/>
    <w:rsid w:val="626FB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73DA"/>
  <w15:chartTrackingRefBased/>
  <w15:docId w15:val="{28F0A35F-0B43-8D4A-9DAB-25195F34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apps.waterboards.ca.gov/downloadFile/faces/flatFilesEwrims.xhtml?fileName=water_use_report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tapps.waterboards.ca.gov/downloadFile/faces/flatFilesEwrims.xhtml?fileName=ewrims_flat_file_use_seaso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1dfaa3-aae8-4c03-b90c-7dd4a6526d0d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1E5901634864EA2EA1DD6E3F5EC81" ma:contentTypeVersion="9" ma:contentTypeDescription="Create a new document." ma:contentTypeScope="" ma:versionID="aa6e3b0b7825fea3073305ae4ef35983">
  <xsd:schema xmlns:xsd="http://www.w3.org/2001/XMLSchema" xmlns:xs="http://www.w3.org/2001/XMLSchema" xmlns:p="http://schemas.microsoft.com/office/2006/metadata/properties" xmlns:ns2="70cca14d-e16b-4b85-801c-50254c6eda1c" xmlns:ns3="851dfaa3-aae8-4c03-b90c-7dd4a6526d0d" targetNamespace="http://schemas.microsoft.com/office/2006/metadata/properties" ma:root="true" ma:fieldsID="ff2f9e3d5765464f981f0c5279578aad" ns2:_="" ns3:_="">
    <xsd:import namespace="70cca14d-e16b-4b85-801c-50254c6eda1c"/>
    <xsd:import namespace="851dfaa3-aae8-4c03-b90c-7dd4a6526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a14d-e16b-4b85-801c-50254c6ed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dfaa3-aae8-4c03-b90c-7dd4a6526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4C7DC6-4680-4858-93D0-36BAEF692F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9CE2A4-D46F-436F-9C25-38D765C296D8}">
  <ds:schemaRefs>
    <ds:schemaRef ds:uri="http://schemas.microsoft.com/office/2006/metadata/properties"/>
    <ds:schemaRef ds:uri="http://schemas.microsoft.com/office/infopath/2007/PartnerControls"/>
    <ds:schemaRef ds:uri="851dfaa3-aae8-4c03-b90c-7dd4a6526d0d"/>
  </ds:schemaRefs>
</ds:datastoreItem>
</file>

<file path=customXml/itemProps3.xml><?xml version="1.0" encoding="utf-8"?>
<ds:datastoreItem xmlns:ds="http://schemas.openxmlformats.org/officeDocument/2006/customXml" ds:itemID="{9A7E379C-E6AA-4FE4-B197-83DC0CEDF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a14d-e16b-4b85-801c-50254c6eda1c"/>
    <ds:schemaRef ds:uri="851dfaa3-aae8-4c03-b90c-7dd4a6526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Shay@Waterboards</dc:creator>
  <cp:keywords/>
  <dc:description/>
  <cp:lastModifiedBy>Pedroja, Daron@Waterboards</cp:lastModifiedBy>
  <cp:revision>30</cp:revision>
  <dcterms:created xsi:type="dcterms:W3CDTF">2021-01-29T20:39:00Z</dcterms:created>
  <dcterms:modified xsi:type="dcterms:W3CDTF">2021-02-25T01:11:00Z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0x0101008381E5901634864EA2EA1DD6E3F5EC81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