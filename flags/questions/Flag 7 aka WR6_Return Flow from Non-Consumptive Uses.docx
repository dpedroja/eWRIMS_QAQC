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90A6" w14:textId="247BF8A1" w:rsidR="0099086C" w:rsidRPr="00110893" w:rsidRDefault="0099086C" w:rsidP="00110893">
      <w:pPr>
        <w:shd w:val="clear" w:color="auto" w:fill="FFF2CC" w:themeFill="accent4" w:themeFillTint="33"/>
        <w:jc w:val="center"/>
      </w:pPr>
      <w:r>
        <w:rPr>
          <w:rFonts w:ascii="Calibri" w:eastAsia="Times New Roman" w:hAnsi="Calibri" w:cs="Calibri"/>
          <w:color w:val="000000"/>
        </w:rPr>
        <w:t xml:space="preserve">Flag 7: </w:t>
      </w:r>
      <w:r w:rsidRPr="002B447E">
        <w:t>Identify water rights with Non-Consumptive Uses to account for water use returning water diverted back to the system</w:t>
      </w:r>
    </w:p>
    <w:p w14:paraId="3BFD9B57" w14:textId="77777777" w:rsidR="00110893" w:rsidRDefault="00110893" w:rsidP="003B0ACD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8FC8ED1" w14:textId="4E4303B9" w:rsidR="00110893" w:rsidRDefault="00110893" w:rsidP="003B0ACD">
      <w:p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Function Name: </w:t>
      </w:r>
      <w:proofErr w:type="spellStart"/>
      <w:r w:rsidR="00B01C06">
        <w:rPr>
          <w:rFonts w:ascii="Calibri" w:eastAsia="Times New Roman" w:hAnsi="Calibri" w:cs="Calibri"/>
          <w:color w:val="000000"/>
        </w:rPr>
        <w:t>water_use_return</w:t>
      </w:r>
      <w:proofErr w:type="spellEnd"/>
    </w:p>
    <w:p w14:paraId="53110FD2" w14:textId="77777777" w:rsidR="000656B0" w:rsidRDefault="007F65A6" w:rsidP="003B0ACD">
      <w:pPr>
        <w:textAlignment w:val="baseline"/>
        <w:rPr>
          <w:rFonts w:ascii="Calibri" w:eastAsia="Times New Roman" w:hAnsi="Calibri" w:cs="Calibri"/>
          <w:color w:val="000000" w:themeColor="text1"/>
        </w:rPr>
      </w:pPr>
      <w:r w:rsidRPr="19924DF4">
        <w:rPr>
          <w:rFonts w:ascii="Calibri" w:eastAsia="Times New Roman" w:hAnsi="Calibri" w:cs="Calibri"/>
          <w:color w:val="000000" w:themeColor="text1"/>
        </w:rPr>
        <w:t xml:space="preserve">Data Source: </w:t>
      </w:r>
    </w:p>
    <w:p w14:paraId="777EBA46" w14:textId="4662B045" w:rsidR="003B0ACD" w:rsidRPr="000656B0" w:rsidRDefault="002B2E79" w:rsidP="000656B0">
      <w:pPr>
        <w:pStyle w:val="ListParagraph"/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 w:themeColor="text1"/>
        </w:rPr>
      </w:pPr>
      <w:r w:rsidRPr="000656B0">
        <w:rPr>
          <w:rFonts w:ascii="Calibri" w:eastAsia="Times New Roman" w:hAnsi="Calibri" w:cs="Calibri"/>
          <w:color w:val="000000" w:themeColor="text1"/>
        </w:rPr>
        <w:t>ewrims_</w:t>
      </w:r>
      <w:r w:rsidR="2CE80006" w:rsidRPr="000656B0">
        <w:rPr>
          <w:rFonts w:ascii="Calibri" w:eastAsia="Times New Roman" w:hAnsi="Calibri" w:cs="Calibri"/>
          <w:color w:val="000000" w:themeColor="text1"/>
        </w:rPr>
        <w:t>flat_file.csv</w:t>
      </w:r>
    </w:p>
    <w:p w14:paraId="5AC6CFC7" w14:textId="20160FE9" w:rsidR="000656B0" w:rsidRPr="000656B0" w:rsidRDefault="00BD5428" w:rsidP="000656B0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" w:history="1">
        <w:r w:rsidR="000656B0" w:rsidRPr="000656B0">
          <w:rPr>
            <w:rStyle w:val="Hyperlink"/>
            <w:rFonts w:ascii="Calibri" w:eastAsia="Times New Roman" w:hAnsi="Calibri" w:cs="Calibri"/>
            <w:sz w:val="22"/>
            <w:szCs w:val="22"/>
          </w:rPr>
          <w:t>https://intapps.waterboards.ca.gov/downloadFile/faces/flatFilesEwrims.xhtml?fileName=ewrims_flat_file.csv</w:t>
        </w:r>
      </w:hyperlink>
    </w:p>
    <w:p w14:paraId="540254EA" w14:textId="4CE57661" w:rsidR="007F65A6" w:rsidRDefault="00110893" w:rsidP="000656B0">
      <w:pPr>
        <w:pStyle w:val="ListParagraph"/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110893">
        <w:rPr>
          <w:rFonts w:ascii="Calibri" w:eastAsia="Times New Roman" w:hAnsi="Calibri" w:cs="Calibri"/>
          <w:color w:val="000000"/>
        </w:rPr>
        <w:t>ewrims_flat_file_use_season.csv</w:t>
      </w:r>
    </w:p>
    <w:p w14:paraId="19FB4427" w14:textId="365EC3E1" w:rsidR="00110893" w:rsidRDefault="00BD5428" w:rsidP="00110893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hyperlink r:id="rId9" w:history="1">
        <w:r w:rsidR="00110893" w:rsidRPr="00110893">
          <w:rPr>
            <w:rStyle w:val="Hyperlink"/>
            <w:rFonts w:ascii="Calibri" w:eastAsia="Times New Roman" w:hAnsi="Calibri" w:cs="Calibri"/>
            <w:sz w:val="22"/>
            <w:szCs w:val="22"/>
          </w:rPr>
          <w:t>https://intapps.waterboards.ca.gov/downloadFile/faces/flatFilesEwrims.xhtml?fileName=ewrims_flat_file_use_season.csv</w:t>
        </w:r>
      </w:hyperlink>
    </w:p>
    <w:p w14:paraId="26999D3B" w14:textId="77777777" w:rsidR="000656B0" w:rsidRDefault="000656B0" w:rsidP="003B0ACD">
      <w:pPr>
        <w:textAlignment w:val="baseline"/>
        <w:rPr>
          <w:rFonts w:ascii="Calibri" w:eastAsia="Times New Roman" w:hAnsi="Calibri" w:cs="Calibri"/>
          <w:color w:val="000000"/>
        </w:rPr>
      </w:pPr>
    </w:p>
    <w:p w14:paraId="751FC86C" w14:textId="2E4FD263" w:rsidR="004410F9" w:rsidRDefault="007F65A6" w:rsidP="003B0ACD">
      <w:pPr>
        <w:textAlignment w:val="baseline"/>
        <w:rPr>
          <w:rFonts w:ascii="Calibri" w:eastAsia="Times New Roman" w:hAnsi="Calibri" w:cs="Calibri"/>
          <w:color w:val="000000"/>
        </w:rPr>
      </w:pPr>
      <w:r w:rsidRPr="19924DF4">
        <w:rPr>
          <w:rFonts w:ascii="Calibri" w:eastAsia="Times New Roman" w:hAnsi="Calibri" w:cs="Calibri"/>
          <w:color w:val="000000" w:themeColor="text1"/>
        </w:rPr>
        <w:t xml:space="preserve">Existing Fields: </w:t>
      </w:r>
    </w:p>
    <w:p w14:paraId="3D5E767D" w14:textId="77777777" w:rsidR="00435B86" w:rsidRPr="00435B86" w:rsidRDefault="00435B86" w:rsidP="00435B86">
      <w:pPr>
        <w:pStyle w:val="ListParagraph"/>
        <w:numPr>
          <w:ilvl w:val="0"/>
          <w:numId w:val="1"/>
        </w:numPr>
        <w:rPr>
          <w:ins w:id="0" w:author="Pedroja, Daron@Waterboards" w:date="2021-02-25T10:42:00Z"/>
          <w:rFonts w:ascii="Calibri" w:eastAsia="Times New Roman" w:hAnsi="Calibri" w:cs="Calibri"/>
          <w:color w:val="000000"/>
          <w:sz w:val="22"/>
          <w:szCs w:val="22"/>
        </w:rPr>
      </w:pPr>
      <w:ins w:id="1" w:author="Pedroja, Daron@Waterboards" w:date="2021-02-25T10:42:00Z">
        <w:r w:rsidRPr="00435B86">
          <w:rPr>
            <w:rFonts w:ascii="Calibri" w:eastAsia="Times New Roman" w:hAnsi="Calibri" w:cs="Calibri"/>
            <w:color w:val="000000"/>
            <w:sz w:val="22"/>
            <w:szCs w:val="22"/>
          </w:rPr>
          <w:t>WR_WATER_RIGHT_ID</w:t>
        </w:r>
      </w:ins>
    </w:p>
    <w:p w14:paraId="36175413" w14:textId="3AE33F82" w:rsidR="004410F9" w:rsidRDefault="004410F9" w:rsidP="007F65A6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  <w:r w:rsidRPr="007F65A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USE_CODE </w:t>
      </w:r>
    </w:p>
    <w:p w14:paraId="38012EE0" w14:textId="7EE6F1BA" w:rsidR="004410F9" w:rsidRPr="007F65A6" w:rsidRDefault="004410F9" w:rsidP="007F65A6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  <w:r w:rsidRPr="007F65A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USE_STORAGE_AMOUNT </w:t>
      </w:r>
    </w:p>
    <w:p w14:paraId="53BD12DA" w14:textId="63FE1762" w:rsidR="003B0ACD" w:rsidRDefault="004410F9" w:rsidP="003B0ACD">
      <w:pPr>
        <w:pStyle w:val="ListParagraph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  <w:r w:rsidRPr="007F65A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 xml:space="preserve">USE_DIRECT_DIV_ANNUAL_AMOUNT </w:t>
      </w:r>
    </w:p>
    <w:p w14:paraId="25D4088F" w14:textId="77777777" w:rsidR="00110893" w:rsidRPr="00110893" w:rsidRDefault="00110893" w:rsidP="00110893">
      <w:pPr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C69BC40" w14:textId="091887F4" w:rsidR="007F65A6" w:rsidRDefault="007F65A6" w:rsidP="003B0ACD">
      <w:p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New Fields: </w:t>
      </w:r>
    </w:p>
    <w:p w14:paraId="4C7AE78C" w14:textId="40936DA5" w:rsidR="00110893" w:rsidRDefault="004A23BA" w:rsidP="003B0ACD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4A23BA">
        <w:rPr>
          <w:rFonts w:ascii="Calibri" w:eastAsia="Times New Roman" w:hAnsi="Calibri" w:cs="Calibri"/>
          <w:color w:val="000000"/>
        </w:rPr>
        <w:t>USE_RETURN</w:t>
      </w:r>
    </w:p>
    <w:p w14:paraId="72E22D3A" w14:textId="77777777" w:rsidR="00110893" w:rsidRPr="00110893" w:rsidRDefault="00110893" w:rsidP="00110893">
      <w:pPr>
        <w:pStyle w:val="ListParagraph"/>
        <w:textAlignment w:val="baseline"/>
        <w:rPr>
          <w:rFonts w:ascii="Calibri" w:eastAsia="Times New Roman" w:hAnsi="Calibri" w:cs="Calibri"/>
          <w:color w:val="000000"/>
        </w:rPr>
      </w:pPr>
    </w:p>
    <w:p w14:paraId="788333B4" w14:textId="5344F224" w:rsidR="004A23BA" w:rsidRDefault="00110893" w:rsidP="00110893">
      <w:pPr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86D5C63" wp14:editId="062349D8">
            <wp:extent cx="5943600" cy="38201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40D" w14:textId="7B15B972" w:rsidR="00110893" w:rsidRDefault="00110893" w:rsidP="00110893">
      <w:pPr>
        <w:textAlignment w:val="baseline"/>
        <w:rPr>
          <w:rFonts w:ascii="Calibri" w:eastAsia="Times New Roman" w:hAnsi="Calibri" w:cs="Calibri"/>
          <w:color w:val="000000"/>
        </w:rPr>
      </w:pPr>
    </w:p>
    <w:p w14:paraId="0B78497F" w14:textId="20A84303" w:rsidR="00110893" w:rsidRDefault="00110893" w:rsidP="00110893">
      <w:pPr>
        <w:textAlignment w:val="baseline"/>
        <w:rPr>
          <w:rFonts w:ascii="Calibri" w:eastAsia="Times New Roman" w:hAnsi="Calibri" w:cs="Calibri"/>
          <w:color w:val="000000"/>
        </w:rPr>
      </w:pPr>
    </w:p>
    <w:p w14:paraId="721F9491" w14:textId="77777777" w:rsidR="00110893" w:rsidRPr="004A23BA" w:rsidRDefault="00110893" w:rsidP="00110893">
      <w:pPr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12DFE58" w14:textId="5458F551" w:rsidR="008B6848" w:rsidRDefault="008B6848"/>
    <w:p w14:paraId="604C9B67" w14:textId="77777777" w:rsidR="008B6848" w:rsidRDefault="00177BED"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C6B8F59" wp14:editId="45673168">
                <wp:simplePos x="0" y="0"/>
                <wp:positionH relativeFrom="column">
                  <wp:posOffset>-176170</wp:posOffset>
                </wp:positionH>
                <wp:positionV relativeFrom="paragraph">
                  <wp:posOffset>6459523</wp:posOffset>
                </wp:positionV>
                <wp:extent cx="3800213" cy="1241570"/>
                <wp:effectExtent l="0" t="0" r="10160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213" cy="124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A26C" w14:textId="77777777" w:rsidR="00074EA5" w:rsidRDefault="00074EA5" w:rsidP="00074EA5">
                            <w:pPr>
                              <w:jc w:val="center"/>
                            </w:pPr>
                            <w:r>
                              <w:t xml:space="preserve">New Field “USE_RETURN” = </w:t>
                            </w:r>
                          </w:p>
                          <w:p w14:paraId="0A46D211" w14:textId="77777777" w:rsidR="00074EA5" w:rsidRDefault="00074EA5" w:rsidP="00074EA5">
                            <w:pPr>
                              <w:jc w:val="center"/>
                            </w:pPr>
                            <w:r>
                              <w:t>Sum of “USE_STORAGE_AMOUNT” &amp; “USE_DIRECT_DIV_ANNUAL_AMOUNT</w:t>
                            </w:r>
                            <w:r w:rsidR="003832B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9" style="position:absolute;margin-left:-13.85pt;margin-top:508.6pt;width:299.25pt;height:97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C6B8F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">
                <v:stroke joinstyle="miter"/>
                <v:textbox>
                  <w:txbxContent>
                    <w:p w:rsidR="00074EA5" w:rsidP="00074EA5" w:rsidRDefault="00074EA5" w14:paraId="1E3FA26C" w14:textId="77777777">
                      <w:pPr>
                        <w:jc w:val="center"/>
                      </w:pPr>
                      <w:r>
                        <w:t xml:space="preserve">New Field “USE_RETURN” = </w:t>
                      </w:r>
                    </w:p>
                    <w:p w:rsidR="00074EA5" w:rsidP="00074EA5" w:rsidRDefault="00074EA5" w14:paraId="0A46D211" w14:textId="77777777">
                      <w:pPr>
                        <w:jc w:val="center"/>
                      </w:pPr>
                      <w:r>
                        <w:t>Sum of “USE_STORAGE_AMOUNT” &amp; “USE_DIRECT_DIV_ANNUAL_AMOUNT</w:t>
                      </w:r>
                      <w:r w:rsidR="003832B7"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EC369A2" wp14:editId="39B85DF8">
                <wp:simplePos x="0" y="0"/>
                <wp:positionH relativeFrom="column">
                  <wp:posOffset>1358582</wp:posOffset>
                </wp:positionH>
                <wp:positionV relativeFrom="paragraph">
                  <wp:posOffset>5693949</wp:posOffset>
                </wp:positionV>
                <wp:extent cx="637627" cy="508635"/>
                <wp:effectExtent l="13652" t="0" r="23813" b="23812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7627" cy="508635"/>
                        </a:xfrm>
                        <a:prstGeom prst="rightArrow">
                          <a:avLst>
                            <a:gd name="adj1" fmla="val 4660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464F2" w14:textId="77777777" w:rsidR="00177BED" w:rsidRDefault="00177BED" w:rsidP="00177BED">
                            <w:pPr>
                              <w:jc w:val="center"/>
                            </w:pPr>
                          </w:p>
                          <w:p w14:paraId="5CD15D72" w14:textId="77777777" w:rsidR="00177BED" w:rsidRDefault="00177BED" w:rsidP="00177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13" coordsize="21600,21600" o:spt="13" adj="16200,5400" path="m@0,l@0@1,0@1,0@2@0@2@0,21600,21600,10800xe" w14:anchorId="4EC369A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Right Arrow 22" style="position:absolute;margin-left:106.95pt;margin-top:448.35pt;width:50.2pt;height:40.05pt;rotation:90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4472c4 [3204]" strokecolor="#1f3763 [1604]" strokeweight="1pt" type="#_x0000_t13" adj="12985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">
                <v:textbox>
                  <w:txbxContent>
                    <w:p w:rsidR="00177BED" w:rsidP="00177BED" w:rsidRDefault="00177BED" w14:paraId="0AF464F2" w14:textId="77777777">
                      <w:pPr>
                        <w:jc w:val="center"/>
                      </w:pPr>
                    </w:p>
                    <w:p w:rsidR="00177BED" w:rsidP="00177BED" w:rsidRDefault="00177BED" w14:paraId="5CD15D72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9136D2F" wp14:editId="09508350">
                <wp:simplePos x="0" y="0"/>
                <wp:positionH relativeFrom="column">
                  <wp:posOffset>737829</wp:posOffset>
                </wp:positionH>
                <wp:positionV relativeFrom="paragraph">
                  <wp:posOffset>4838531</wp:posOffset>
                </wp:positionV>
                <wp:extent cx="1878918" cy="570452"/>
                <wp:effectExtent l="0" t="0" r="13970" b="13970"/>
                <wp:wrapNone/>
                <wp:docPr id="21" name="Round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18" cy="570452"/>
                        </a:xfrm>
                        <a:prstGeom prst="round2Diag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D556C" w14:textId="77777777" w:rsidR="00177BED" w:rsidRDefault="00177BED" w:rsidP="00177BED">
                            <w:pPr>
                              <w:jc w:val="center"/>
                            </w:pPr>
                            <w:r>
                              <w:t>Convert Units (if n</w:t>
                            </w:r>
                            <w:r w:rsidR="002B447E">
                              <w:t>ot AF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ound Diagonal Corner Rectangle 21" style="position:absolute;margin-left:58.1pt;margin-top:381pt;width:147.95pt;height:44.9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8918,570452" o:spid="_x0000_s1028" fillcolor="#747070 [1614]" strokecolor="#1f3763 [1604]" strokeweight="1pt" o:spt="100" adj="-11796480,,5400" path="m95077,l1878918,r,l1878918,475375v,52510,-42567,95077,-95077,95077l,570452r,l,95077c,42567,42567,,9507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" w14:anchorId="49136D2F">
                <v:stroke joinstyle="miter"/>
                <v:formulas/>
                <v:path textboxrect="0,0,1878918,570452" arrowok="t" o:connecttype="custom" o:connectlocs="95077,0;1878918,0;1878918,0;1878918,475375;1783841,570452;0,570452;0,570452;0,95077;95077,0" o:connectangles="0,0,0,0,0,0,0,0,0"/>
                <v:textbox>
                  <w:txbxContent>
                    <w:p w:rsidR="00177BED" w:rsidP="00177BED" w:rsidRDefault="00177BED" w14:paraId="176D556C" w14:textId="77777777">
                      <w:pPr>
                        <w:jc w:val="center"/>
                      </w:pPr>
                      <w:r>
                        <w:t>Convert Units (if n</w:t>
                      </w:r>
                      <w:r w:rsidR="002B447E">
                        <w:t>ot AF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74EA5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8FA412C" wp14:editId="73A316D7">
                <wp:simplePos x="0" y="0"/>
                <wp:positionH relativeFrom="column">
                  <wp:posOffset>4093210</wp:posOffset>
                </wp:positionH>
                <wp:positionV relativeFrom="paragraph">
                  <wp:posOffset>408474</wp:posOffset>
                </wp:positionV>
                <wp:extent cx="379562" cy="258792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18A3D" w14:textId="77777777" w:rsidR="008B6848" w:rsidRDefault="008B6848" w:rsidP="008B68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8FA412C">
                <v:stroke joinstyle="miter"/>
                <v:path gradientshapeok="t" o:connecttype="rect"/>
              </v:shapetype>
              <v:shape id="Text Box 9" style="position:absolute;margin-left:322.3pt;margin-top:32.15pt;width:29.9pt;height:20.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qfRQIAAH8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">
                <v:textbox>
                  <w:txbxContent>
                    <w:p w:rsidR="008B6848" w:rsidP="008B6848" w:rsidRDefault="008B6848" w14:paraId="03018A3D" w14:textId="777777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74EA5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0CA425E" wp14:editId="1A60F3BB">
                <wp:simplePos x="0" y="0"/>
                <wp:positionH relativeFrom="column">
                  <wp:posOffset>-100900</wp:posOffset>
                </wp:positionH>
                <wp:positionV relativeFrom="paragraph">
                  <wp:posOffset>2868295</wp:posOffset>
                </wp:positionV>
                <wp:extent cx="3489820" cy="838899"/>
                <wp:effectExtent l="0" t="0" r="1587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820" cy="838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B1A29" w14:textId="45997129" w:rsidR="00791CC1" w:rsidRDefault="00791CC1" w:rsidP="00791CC1">
                            <w:pPr>
                              <w:jc w:val="center"/>
                            </w:pPr>
                            <w:r>
                              <w:t xml:space="preserve">Is there a reported “USE_STORAGE_AMOUNT” </w:t>
                            </w:r>
                            <w:r w:rsidR="0075074D">
                              <w:t>AND/</w:t>
                            </w:r>
                            <w:r>
                              <w:t>OR “USE</w:t>
                            </w:r>
                            <w:r w:rsidR="00DD6201">
                              <w:t>_DIRECT_DIV_ANNUAL_AMOUNT</w:t>
                            </w:r>
                            <w:r w:rsidR="003832B7">
                              <w:t>”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ounded Rectangle 13" style="position:absolute;margin-left:-7.95pt;margin-top:225.85pt;width:274.8pt;height:66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4472c4 [3204]" strokecolor="#1f3763 [1604]" strokeweight="1pt" arcsize="10923f" w14:anchorId="70CA4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">
                <v:stroke joinstyle="miter"/>
                <v:textbox>
                  <w:txbxContent>
                    <w:p w:rsidR="00791CC1" w:rsidP="00791CC1" w:rsidRDefault="00791CC1" w14:paraId="134B1A29" w14:textId="45997129">
                      <w:pPr>
                        <w:jc w:val="center"/>
                      </w:pPr>
                      <w:r>
                        <w:t xml:space="preserve">Is there a reported “USE_STORAGE_AMOUNT” </w:t>
                      </w:r>
                      <w:r w:rsidR="0075074D">
                        <w:t>AND/</w:t>
                      </w:r>
                      <w:r>
                        <w:t>OR “USE</w:t>
                      </w:r>
                      <w:r w:rsidR="00DD6201">
                        <w:t>_DIRECT_DIV_ANNUAL_AMOUNT</w:t>
                      </w:r>
                      <w:r w:rsidR="003832B7">
                        <w:t>”</w:t>
                      </w:r>
                      <w: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074EA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5BD00E1" wp14:editId="2ED7994C">
                <wp:simplePos x="0" y="0"/>
                <wp:positionH relativeFrom="column">
                  <wp:posOffset>1073790</wp:posOffset>
                </wp:positionH>
                <wp:positionV relativeFrom="paragraph">
                  <wp:posOffset>4043494</wp:posOffset>
                </wp:positionV>
                <wp:extent cx="411121" cy="276045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2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63192" w14:textId="77777777" w:rsidR="00074EA5" w:rsidRPr="008B6848" w:rsidRDefault="00074EA5" w:rsidP="00074EA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6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8" style="position:absolute;margin-left:84.55pt;margin-top:318.4pt;width:32.35pt;height:21.7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" w14:anchorId="35BD00E1">
                <v:textbox>
                  <w:txbxContent>
                    <w:p w:rsidRPr="008B6848" w:rsidR="00074EA5" w:rsidP="00074EA5" w:rsidRDefault="00074EA5" w14:paraId="46263192" w14:textId="777777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684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74EA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1B6A8AA" wp14:editId="177158D4">
                <wp:simplePos x="0" y="0"/>
                <wp:positionH relativeFrom="column">
                  <wp:posOffset>1361693</wp:posOffset>
                </wp:positionH>
                <wp:positionV relativeFrom="paragraph">
                  <wp:posOffset>4032428</wp:posOffset>
                </wp:positionV>
                <wp:extent cx="637627" cy="508635"/>
                <wp:effectExtent l="13652" t="0" r="23813" b="23812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7627" cy="508635"/>
                        </a:xfrm>
                        <a:prstGeom prst="rightArrow">
                          <a:avLst>
                            <a:gd name="adj1" fmla="val 4660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49608" w14:textId="77777777" w:rsidR="00074EA5" w:rsidRDefault="00074EA5" w:rsidP="00074EA5">
                            <w:pPr>
                              <w:jc w:val="center"/>
                            </w:pPr>
                          </w:p>
                          <w:p w14:paraId="3FBCB18F" w14:textId="77777777" w:rsidR="00074EA5" w:rsidRDefault="00074EA5" w:rsidP="00074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17" style="position:absolute;margin-left:107.2pt;margin-top:317.5pt;width:50.2pt;height:40.05pt;rotation:90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2" fillcolor="#4472c4 [3204]" strokecolor="#1f3763 [1604]" strokeweight="1pt" type="#_x0000_t13" adj="12985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" w14:anchorId="41B6A8AA">
                <v:textbox>
                  <w:txbxContent>
                    <w:p w:rsidR="00074EA5" w:rsidP="00074EA5" w:rsidRDefault="00074EA5" w14:paraId="7BC49608" w14:textId="77777777">
                      <w:pPr>
                        <w:jc w:val="center"/>
                      </w:pPr>
                    </w:p>
                    <w:p w:rsidR="00074EA5" w:rsidP="00074EA5" w:rsidRDefault="00074EA5" w14:paraId="3FBCB18F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4EA5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0FFE94" wp14:editId="78A65E89">
                <wp:simplePos x="0" y="0"/>
                <wp:positionH relativeFrom="column">
                  <wp:posOffset>2407561</wp:posOffset>
                </wp:positionH>
                <wp:positionV relativeFrom="paragraph">
                  <wp:posOffset>1660059</wp:posOffset>
                </wp:positionV>
                <wp:extent cx="411121" cy="276045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2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EDC41" w14:textId="77777777" w:rsidR="00791CC1" w:rsidRPr="008B6848" w:rsidRDefault="00791CC1" w:rsidP="00791CC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6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2" style="position:absolute;margin-left:189.55pt;margin-top:130.7pt;width:32.35pt;height:21.7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" w14:anchorId="580FFE94">
                <v:textbox>
                  <w:txbxContent>
                    <w:p w:rsidRPr="008B6848" w:rsidR="00791CC1" w:rsidP="00791CC1" w:rsidRDefault="00791CC1" w14:paraId="4B5EDC41" w14:textId="777777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684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D620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C82C86E" wp14:editId="304FF735">
                <wp:simplePos x="0" y="0"/>
                <wp:positionH relativeFrom="column">
                  <wp:posOffset>3901603</wp:posOffset>
                </wp:positionH>
                <wp:positionV relativeFrom="paragraph">
                  <wp:posOffset>2870369</wp:posOffset>
                </wp:positionV>
                <wp:extent cx="379562" cy="258792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C41B5" w14:textId="77777777" w:rsidR="00DD6201" w:rsidRDefault="00DD6201" w:rsidP="00DD62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5" style="position:absolute;margin-left:307.2pt;margin-top:226pt;width:29.9pt;height:20.4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" w14:anchorId="2C82C86E">
                <v:textbox>
                  <w:txbxContent>
                    <w:p w:rsidR="00DD6201" w:rsidP="00DD6201" w:rsidRDefault="00DD6201" w14:paraId="21DC41B5" w14:textId="777777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D6201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B3D708" wp14:editId="734D1768">
                <wp:simplePos x="0" y="0"/>
                <wp:positionH relativeFrom="column">
                  <wp:posOffset>3900333</wp:posOffset>
                </wp:positionH>
                <wp:positionV relativeFrom="paragraph">
                  <wp:posOffset>3076534</wp:posOffset>
                </wp:positionV>
                <wp:extent cx="687898" cy="557752"/>
                <wp:effectExtent l="0" t="12700" r="23495" b="2667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98" cy="557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62E8" w14:textId="77777777" w:rsidR="00DD6201" w:rsidRDefault="00DD6201" w:rsidP="00DD6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14" style="position:absolute;margin-left:307.1pt;margin-top:242.25pt;width:54.15pt;height:43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color="#4472c4 [3204]" strokecolor="#1f3763 [1604]" strokeweight="1pt" type="#_x0000_t13" adj="1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" w14:anchorId="29B3D708">
                <v:textbox>
                  <w:txbxContent>
                    <w:p w:rsidR="00DD6201" w:rsidP="00DD6201" w:rsidRDefault="00DD6201" w14:paraId="3B8762E8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6201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A3B338B" wp14:editId="5C353AE1">
                <wp:simplePos x="0" y="0"/>
                <wp:positionH relativeFrom="column">
                  <wp:posOffset>4949155</wp:posOffset>
                </wp:positionH>
                <wp:positionV relativeFrom="paragraph">
                  <wp:posOffset>2491105</wp:posOffset>
                </wp:positionV>
                <wp:extent cx="1644242" cy="1484851"/>
                <wp:effectExtent l="0" t="0" r="6985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242" cy="1484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66AC" w14:textId="77777777" w:rsidR="00DD6201" w:rsidRDefault="00DD6201" w:rsidP="00DD6201">
                            <w:pPr>
                              <w:jc w:val="center"/>
                            </w:pPr>
                            <w:r>
                              <w:t>New Field “USE_RETURN”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6" style="position:absolute;margin-left:389.7pt;margin-top:196.15pt;width:129.45pt;height:116.9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color="#4472c4 [3204]" strokecolor="#1f3763 [1604]" strokeweight="1pt" w14:anchorId="4A3B33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">
                <v:stroke joinstyle="miter"/>
                <v:textbox>
                  <w:txbxContent>
                    <w:p w:rsidR="00DD6201" w:rsidP="00DD6201" w:rsidRDefault="00DD6201" w14:paraId="5FBA66AC" w14:textId="77777777">
                      <w:pPr>
                        <w:jc w:val="center"/>
                      </w:pPr>
                      <w:r>
                        <w:t>New Field “USE_RETURN” = 0</w:t>
                      </w:r>
                    </w:p>
                  </w:txbxContent>
                </v:textbox>
              </v:oval>
            </w:pict>
          </mc:Fallback>
        </mc:AlternateContent>
      </w:r>
      <w:r w:rsidR="00791CC1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0DBF106" wp14:editId="30BA248F">
                <wp:simplePos x="0" y="0"/>
                <wp:positionH relativeFrom="column">
                  <wp:posOffset>2666683</wp:posOffset>
                </wp:positionH>
                <wp:positionV relativeFrom="paragraph">
                  <wp:posOffset>1769899</wp:posOffset>
                </wp:positionV>
                <wp:extent cx="819150" cy="508635"/>
                <wp:effectExtent l="0" t="0" r="21908" b="21907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50" cy="508635"/>
                        </a:xfrm>
                        <a:prstGeom prst="rightArrow">
                          <a:avLst>
                            <a:gd name="adj1" fmla="val 4660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F6E59" w14:textId="77777777" w:rsidR="00791CC1" w:rsidRDefault="00791CC1" w:rsidP="00791CC1">
                            <w:pPr>
                              <w:jc w:val="center"/>
                            </w:pPr>
                          </w:p>
                          <w:p w14:paraId="2DC90DE5" w14:textId="77777777" w:rsidR="00791CC1" w:rsidRDefault="00791CC1" w:rsidP="00791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11" style="position:absolute;margin-left:210pt;margin-top:139.35pt;width:64.5pt;height:40.05pt;rotation:90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7" fillcolor="#4472c4 [3204]" strokecolor="#1f3763 [1604]" strokeweight="1pt" type="#_x0000_t13" adj="14894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" w14:anchorId="20DBF106">
                <v:textbox>
                  <w:txbxContent>
                    <w:p w:rsidR="00791CC1" w:rsidP="00791CC1" w:rsidRDefault="00791CC1" w14:paraId="21CF6E59" w14:textId="77777777">
                      <w:pPr>
                        <w:jc w:val="center"/>
                      </w:pPr>
                    </w:p>
                    <w:p w:rsidR="00791CC1" w:rsidP="00791CC1" w:rsidRDefault="00791CC1" w14:paraId="2DC90DE5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91CC1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730FD9" wp14:editId="1D33B32D">
                <wp:simplePos x="0" y="0"/>
                <wp:positionH relativeFrom="column">
                  <wp:posOffset>-176909</wp:posOffset>
                </wp:positionH>
                <wp:positionV relativeFrom="paragraph">
                  <wp:posOffset>1763517</wp:posOffset>
                </wp:positionV>
                <wp:extent cx="819150" cy="508635"/>
                <wp:effectExtent l="0" t="0" r="21908" b="21907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50" cy="508635"/>
                        </a:xfrm>
                        <a:prstGeom prst="rightArrow">
                          <a:avLst>
                            <a:gd name="adj1" fmla="val 4660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D8C4" w14:textId="77777777" w:rsidR="008B6848" w:rsidRDefault="008B6848" w:rsidP="008B6848">
                            <w:pPr>
                              <w:jc w:val="center"/>
                            </w:pPr>
                          </w:p>
                          <w:p w14:paraId="07D79912" w14:textId="77777777" w:rsidR="008B6848" w:rsidRDefault="008B6848" w:rsidP="008B6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4" style="position:absolute;margin-left:-13.95pt;margin-top:138.85pt;width:64.5pt;height:40.05pt;rotation:9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4472c4 [3204]" strokecolor="#1f3763 [1604]" strokeweight="1pt" type="#_x0000_t13" adj="14894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" w14:anchorId="14730FD9">
                <v:textbox>
                  <w:txbxContent>
                    <w:p w:rsidR="008B6848" w:rsidP="008B6848" w:rsidRDefault="008B6848" w14:paraId="3A9BD8C4" w14:textId="77777777">
                      <w:pPr>
                        <w:jc w:val="center"/>
                      </w:pPr>
                    </w:p>
                    <w:p w:rsidR="008B6848" w:rsidP="008B6848" w:rsidRDefault="008B6848" w14:paraId="07D79912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91CC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7EB2321" wp14:editId="12AFAB71">
                <wp:simplePos x="0" y="0"/>
                <wp:positionH relativeFrom="column">
                  <wp:posOffset>-436808</wp:posOffset>
                </wp:positionH>
                <wp:positionV relativeFrom="paragraph">
                  <wp:posOffset>1719580</wp:posOffset>
                </wp:positionV>
                <wp:extent cx="411121" cy="276045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2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10801" w14:textId="77777777" w:rsidR="008B6848" w:rsidRPr="008B6848" w:rsidRDefault="008B6848" w:rsidP="008B684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684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6" style="position:absolute;margin-left:-34.4pt;margin-top:135.4pt;width:32.35pt;height:21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" w14:anchorId="77EB2321">
                <v:textbox>
                  <w:txbxContent>
                    <w:p w:rsidRPr="008B6848" w:rsidR="008B6848" w:rsidP="008B6848" w:rsidRDefault="008B6848" w14:paraId="50610801" w14:textId="777777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684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684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D99CA" wp14:editId="7EB1CF6B">
                <wp:simplePos x="0" y="0"/>
                <wp:positionH relativeFrom="column">
                  <wp:posOffset>-443230</wp:posOffset>
                </wp:positionH>
                <wp:positionV relativeFrom="paragraph">
                  <wp:posOffset>144145</wp:posOffset>
                </wp:positionV>
                <wp:extent cx="1431925" cy="1163955"/>
                <wp:effectExtent l="0" t="0" r="1587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16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6119" w14:textId="77777777" w:rsidR="008B6848" w:rsidRDefault="00074EA5" w:rsidP="008B684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B6848">
                              <w:t>USE_CODE</w:t>
                            </w:r>
                            <w:r>
                              <w:t>”</w:t>
                            </w:r>
                            <w:r w:rsidR="008B6848">
                              <w:t xml:space="preserve"> = “Power”?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ounded Rectangle 2" style="position:absolute;margin-left:-34.9pt;margin-top:11.35pt;width:112.75pt;height:9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0" fillcolor="#4472c4 [3204]" strokecolor="#1f3763 [1604]" strokeweight="1pt" arcsize="10923f" w14:anchorId="636D9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">
                <v:stroke joinstyle="miter"/>
                <v:textbox>
                  <w:txbxContent>
                    <w:p w:rsidR="008B6848" w:rsidP="008B6848" w:rsidRDefault="00074EA5" w14:paraId="17CF6119" w14:textId="77777777">
                      <w:pPr>
                        <w:jc w:val="center"/>
                      </w:pPr>
                      <w:r>
                        <w:t>“</w:t>
                      </w:r>
                      <w:r w:rsidR="008B6848">
                        <w:t>USE_CODE</w:t>
                      </w:r>
                      <w:r>
                        <w:t>”</w:t>
                      </w:r>
                      <w:r w:rsidR="008B6848">
                        <w:t xml:space="preserve"> = “Power”?</w:t>
                      </w:r>
                    </w:p>
                  </w:txbxContent>
                </v:textbox>
              </v:roundrect>
            </w:pict>
          </mc:Fallback>
        </mc:AlternateContent>
      </w:r>
      <w:r w:rsidR="008B6848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6F3170" wp14:editId="72C84903">
                <wp:simplePos x="0" y="0"/>
                <wp:positionH relativeFrom="column">
                  <wp:posOffset>4991450</wp:posOffset>
                </wp:positionH>
                <wp:positionV relativeFrom="paragraph">
                  <wp:posOffset>-25168</wp:posOffset>
                </wp:positionV>
                <wp:extent cx="1644242" cy="1484851"/>
                <wp:effectExtent l="0" t="0" r="6985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242" cy="1484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7713" w14:textId="77777777" w:rsidR="008B6848" w:rsidRDefault="008B6848" w:rsidP="008B6848">
                            <w:pPr>
                              <w:jc w:val="center"/>
                            </w:pPr>
                            <w:r>
                              <w:t>New Field “USE_RETURN”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0" style="position:absolute;margin-left:393.05pt;margin-top:-2pt;width:129.45pt;height:116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1" fillcolor="#4472c4 [3204]" strokecolor="#1f3763 [1604]" strokeweight="1pt" w14:anchorId="066F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">
                <v:stroke joinstyle="miter"/>
                <v:textbox>
                  <w:txbxContent>
                    <w:p w:rsidR="008B6848" w:rsidP="008B6848" w:rsidRDefault="008B6848" w14:paraId="129C7713" w14:textId="77777777">
                      <w:pPr>
                        <w:jc w:val="center"/>
                      </w:pPr>
                      <w:r>
                        <w:t>New Field “USE_RETURN” = 0</w:t>
                      </w:r>
                    </w:p>
                  </w:txbxContent>
                </v:textbox>
              </v:oval>
            </w:pict>
          </mc:Fallback>
        </mc:AlternateContent>
      </w:r>
      <w:r w:rsidR="008B684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FBC33F5" wp14:editId="52221871">
                <wp:simplePos x="0" y="0"/>
                <wp:positionH relativeFrom="column">
                  <wp:posOffset>2342579</wp:posOffset>
                </wp:positionH>
                <wp:positionV relativeFrom="paragraph">
                  <wp:posOffset>139065</wp:posOffset>
                </wp:positionV>
                <wp:extent cx="1431985" cy="1164566"/>
                <wp:effectExtent l="0" t="0" r="1587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1164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BF85" w14:textId="77777777" w:rsidR="008B6848" w:rsidRDefault="00074EA5" w:rsidP="008B684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B6848">
                              <w:t>USE_CODE</w:t>
                            </w:r>
                            <w:r>
                              <w:t>”</w:t>
                            </w:r>
                            <w:r w:rsidR="008B6848">
                              <w:t xml:space="preserve"> = “Aquaculture”?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ounded Rectangle 7" style="position:absolute;margin-left:184.45pt;margin-top:10.95pt;width:112.75pt;height:91.7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2" fillcolor="#4472c4 [3204]" strokecolor="#1f3763 [1604]" strokeweight="1pt" arcsize="10923f" w14:anchorId="5FBC33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">
                <v:stroke joinstyle="miter"/>
                <v:textbox>
                  <w:txbxContent>
                    <w:p w:rsidR="008B6848" w:rsidP="008B6848" w:rsidRDefault="00074EA5" w14:paraId="36CBBF85" w14:textId="77777777">
                      <w:pPr>
                        <w:jc w:val="center"/>
                      </w:pPr>
                      <w:r>
                        <w:t>“</w:t>
                      </w:r>
                      <w:r w:rsidR="008B6848">
                        <w:t>USE_CODE</w:t>
                      </w:r>
                      <w:r>
                        <w:t>”</w:t>
                      </w:r>
                      <w:r w:rsidR="008B6848">
                        <w:t xml:space="preserve"> = “Aquaculture”?</w:t>
                      </w:r>
                    </w:p>
                  </w:txbxContent>
                </v:textbox>
              </v:roundrect>
            </w:pict>
          </mc:Fallback>
        </mc:AlternateContent>
      </w:r>
      <w:r w:rsidR="008B6848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A108414" wp14:editId="36A7AEAF">
                <wp:simplePos x="0" y="0"/>
                <wp:positionH relativeFrom="column">
                  <wp:posOffset>4093827</wp:posOffset>
                </wp:positionH>
                <wp:positionV relativeFrom="paragraph">
                  <wp:posOffset>616707</wp:posOffset>
                </wp:positionV>
                <wp:extent cx="687898" cy="557752"/>
                <wp:effectExtent l="0" t="12700" r="23495" b="2667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98" cy="557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D0EA5" w14:textId="77777777" w:rsidR="008B6848" w:rsidRDefault="008B6848" w:rsidP="008B6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8" style="position:absolute;margin-left:322.35pt;margin-top:48.55pt;width:54.15pt;height:43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3" fillcolor="#4472c4 [3204]" strokecolor="#1f3763 [1604]" strokeweight="1pt" type="#_x0000_t13" adj="1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" w14:anchorId="0A108414">
                <v:textbox>
                  <w:txbxContent>
                    <w:p w:rsidR="008B6848" w:rsidP="008B6848" w:rsidRDefault="008B6848" w14:paraId="0D5D0EA5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684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8A5E231" wp14:editId="5EE32D11">
                <wp:simplePos x="0" y="0"/>
                <wp:positionH relativeFrom="column">
                  <wp:posOffset>1373330</wp:posOffset>
                </wp:positionH>
                <wp:positionV relativeFrom="paragraph">
                  <wp:posOffset>283483</wp:posOffset>
                </wp:positionV>
                <wp:extent cx="379562" cy="258792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A32B8" w14:textId="77777777" w:rsidR="008B6848" w:rsidRDefault="008B68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5" style="position:absolute;margin-left:108.15pt;margin-top:22.3pt;width:29.9pt;height:20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" w14:anchorId="08A5E231">
                <v:textbox>
                  <w:txbxContent>
                    <w:p w:rsidR="008B6848" w:rsidRDefault="008B6848" w14:paraId="112A32B8" w14:textId="777777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6848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44D904" wp14:editId="08464141">
                <wp:simplePos x="0" y="0"/>
                <wp:positionH relativeFrom="column">
                  <wp:posOffset>1375794</wp:posOffset>
                </wp:positionH>
                <wp:positionV relativeFrom="paragraph">
                  <wp:posOffset>541206</wp:posOffset>
                </wp:positionV>
                <wp:extent cx="687898" cy="557752"/>
                <wp:effectExtent l="0" t="12700" r="23495" b="2667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98" cy="557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3815E" w14:textId="77777777" w:rsidR="008B6848" w:rsidRDefault="008B6848" w:rsidP="008B6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3" style="position:absolute;margin-left:108.35pt;margin-top:42.6pt;width:54.15pt;height:43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fillcolor="#4472c4 [3204]" strokecolor="#1f3763 [1604]" strokeweight="1pt" type="#_x0000_t13" adj="1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" w14:anchorId="4C44D904">
                <v:textbox>
                  <w:txbxContent>
                    <w:p w:rsidR="008B6848" w:rsidP="008B6848" w:rsidRDefault="008B6848" w14:paraId="01B3815E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FD776E" w14:textId="69D55E3D" w:rsidR="7D7C6DCC" w:rsidRDefault="7D7C6DCC" w:rsidP="7D7C6DCC"/>
    <w:sectPr w:rsidR="7D7C6DCC" w:rsidSect="00FE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B36F9"/>
    <w:multiLevelType w:val="hybridMultilevel"/>
    <w:tmpl w:val="7FF4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6088E"/>
    <w:multiLevelType w:val="hybridMultilevel"/>
    <w:tmpl w:val="A1BE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11F4"/>
    <w:multiLevelType w:val="hybridMultilevel"/>
    <w:tmpl w:val="DC60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ja, Daron@Waterboards">
    <w15:presenceInfo w15:providerId="AD" w15:userId="S::Daron.Pedroja@Waterboards.ca.gov::e3bf28cf-0f5f-4869-a4a5-3abd15c4f3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CD"/>
    <w:rsid w:val="000656B0"/>
    <w:rsid w:val="00074EA5"/>
    <w:rsid w:val="00110893"/>
    <w:rsid w:val="00177BED"/>
    <w:rsid w:val="001D6CC2"/>
    <w:rsid w:val="001E3428"/>
    <w:rsid w:val="001F78F9"/>
    <w:rsid w:val="002B2E79"/>
    <w:rsid w:val="002B447E"/>
    <w:rsid w:val="003832B7"/>
    <w:rsid w:val="003B0ACD"/>
    <w:rsid w:val="003E480B"/>
    <w:rsid w:val="00435B86"/>
    <w:rsid w:val="004410F9"/>
    <w:rsid w:val="004A23BA"/>
    <w:rsid w:val="004C2761"/>
    <w:rsid w:val="00693A0E"/>
    <w:rsid w:val="006C2B2B"/>
    <w:rsid w:val="006E562F"/>
    <w:rsid w:val="0075074D"/>
    <w:rsid w:val="007572DC"/>
    <w:rsid w:val="00765280"/>
    <w:rsid w:val="00774EE1"/>
    <w:rsid w:val="00791CC1"/>
    <w:rsid w:val="007F65A6"/>
    <w:rsid w:val="008B6848"/>
    <w:rsid w:val="0099086C"/>
    <w:rsid w:val="009E6E8A"/>
    <w:rsid w:val="00A26373"/>
    <w:rsid w:val="00B01C06"/>
    <w:rsid w:val="00B151CE"/>
    <w:rsid w:val="00BD5428"/>
    <w:rsid w:val="00D06EE9"/>
    <w:rsid w:val="00DD6201"/>
    <w:rsid w:val="00EF16C9"/>
    <w:rsid w:val="00FE39B3"/>
    <w:rsid w:val="062349D8"/>
    <w:rsid w:val="134D860B"/>
    <w:rsid w:val="19924DF4"/>
    <w:rsid w:val="2CE80006"/>
    <w:rsid w:val="7D7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4A09"/>
  <w15:chartTrackingRefBased/>
  <w15:docId w15:val="{C10281C9-987E-B84E-95CC-B6EDA584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6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apps.waterboards.ca.gov/downloadFile/faces/flatFilesEwrims.xhtml?fileName=ewrims_flat_file.csv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intapps.waterboards.ca.gov/downloadFile/faces/flatFilesEwrims.xhtml?fileName=ewrims_flat_file_use_seaso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1dfaa3-aae8-4c03-b90c-7dd4a6526d0d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1E5901634864EA2EA1DD6E3F5EC81" ma:contentTypeVersion="9" ma:contentTypeDescription="Create a new document." ma:contentTypeScope="" ma:versionID="aa6e3b0b7825fea3073305ae4ef35983">
  <xsd:schema xmlns:xsd="http://www.w3.org/2001/XMLSchema" xmlns:xs="http://www.w3.org/2001/XMLSchema" xmlns:p="http://schemas.microsoft.com/office/2006/metadata/properties" xmlns:ns2="70cca14d-e16b-4b85-801c-50254c6eda1c" xmlns:ns3="851dfaa3-aae8-4c03-b90c-7dd4a6526d0d" targetNamespace="http://schemas.microsoft.com/office/2006/metadata/properties" ma:root="true" ma:fieldsID="ff2f9e3d5765464f981f0c5279578aad" ns2:_="" ns3:_="">
    <xsd:import namespace="70cca14d-e16b-4b85-801c-50254c6eda1c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a14d-e16b-4b85-801c-50254c6ed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4A743-EEED-484A-A5D8-C4DC9642F954}">
  <ds:schemaRefs>
    <ds:schemaRef ds:uri="http://schemas.microsoft.com/office/2006/metadata/properties"/>
    <ds:schemaRef ds:uri="http://schemas.microsoft.com/office/infopath/2007/PartnerControls"/>
    <ds:schemaRef ds:uri="851dfaa3-aae8-4c03-b90c-7dd4a6526d0d"/>
  </ds:schemaRefs>
</ds:datastoreItem>
</file>

<file path=customXml/itemProps2.xml><?xml version="1.0" encoding="utf-8"?>
<ds:datastoreItem xmlns:ds="http://schemas.openxmlformats.org/officeDocument/2006/customXml" ds:itemID="{0EF73132-7F0E-4EAE-B00A-3050AE225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a14d-e16b-4b85-801c-50254c6eda1c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28E7B1-52AB-453C-ACE8-4E6BB11790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Shay@Waterboards</dc:creator>
  <cp:keywords/>
  <dc:description/>
  <cp:lastModifiedBy>Pedroja, Daron@Waterboards</cp:lastModifiedBy>
  <cp:revision>31</cp:revision>
  <dcterms:created xsi:type="dcterms:W3CDTF">2020-12-09T23:39:00Z</dcterms:created>
  <dcterms:modified xsi:type="dcterms:W3CDTF">2021-02-25T19:58:00Z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0x0101008381E5901634864EA2EA1DD6E3F5EC81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