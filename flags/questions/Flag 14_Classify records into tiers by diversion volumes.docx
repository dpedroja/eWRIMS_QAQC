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32069" w14:textId="76972294" w:rsidR="00CE6835" w:rsidRDefault="00CE6835" w:rsidP="00CE6835">
      <w:pPr>
        <w:shd w:val="clear" w:color="auto" w:fill="FFE599" w:themeFill="accent4" w:themeFillTint="66"/>
        <w:jc w:val="center"/>
      </w:pPr>
      <w:r>
        <w:t xml:space="preserve">Flag 14: </w:t>
      </w:r>
      <w:r w:rsidRPr="00CE6835">
        <w:t>Classify records into tiers by diversion volumes (or other statistics)</w:t>
      </w:r>
    </w:p>
    <w:p w14:paraId="10025A1D" w14:textId="77777777" w:rsidR="00494F8A" w:rsidRPr="00CE6835" w:rsidRDefault="00494F8A" w:rsidP="00494F8A">
      <w:pPr>
        <w:rPr>
          <w:sz w:val="22"/>
          <w:szCs w:val="22"/>
        </w:rPr>
      </w:pPr>
    </w:p>
    <w:p w14:paraId="347B04FC" w14:textId="4D55A849" w:rsidR="00DB4B96" w:rsidRDefault="00DB4B96" w:rsidP="55D1AE71">
      <w:pPr>
        <w:rPr>
          <w:sz w:val="22"/>
          <w:szCs w:val="22"/>
        </w:rPr>
      </w:pPr>
      <w:r w:rsidRPr="00C31ACF">
        <w:rPr>
          <w:b/>
          <w:bCs/>
          <w:color w:val="FF0000"/>
          <w:sz w:val="22"/>
          <w:szCs w:val="22"/>
        </w:rPr>
        <w:t>Function name:</w:t>
      </w:r>
      <w:r w:rsidRPr="00C31ACF">
        <w:rPr>
          <w:color w:val="FF0000"/>
          <w:sz w:val="22"/>
          <w:szCs w:val="22"/>
        </w:rPr>
        <w:t xml:space="preserve"> </w:t>
      </w:r>
      <w:r w:rsidR="00324352">
        <w:rPr>
          <w:sz w:val="22"/>
          <w:szCs w:val="22"/>
        </w:rPr>
        <w:t>div_exceeds_fv</w:t>
      </w:r>
    </w:p>
    <w:p w14:paraId="028A9250" w14:textId="77777777" w:rsidR="00DB4B96" w:rsidRDefault="00DB4B96" w:rsidP="55D1AE71">
      <w:pPr>
        <w:rPr>
          <w:sz w:val="22"/>
          <w:szCs w:val="22"/>
        </w:rPr>
      </w:pPr>
    </w:p>
    <w:p w14:paraId="5F4574BE" w14:textId="4E01C1F7" w:rsidR="00181E30" w:rsidRDefault="00181E30" w:rsidP="55D1AE71">
      <w:pPr>
        <w:rPr>
          <w:sz w:val="22"/>
          <w:szCs w:val="22"/>
        </w:rPr>
      </w:pPr>
      <w:r>
        <w:rPr>
          <w:sz w:val="22"/>
          <w:szCs w:val="22"/>
        </w:rPr>
        <w:t xml:space="preserve">Will’s script: </w:t>
      </w:r>
      <w:r w:rsidR="00B77670">
        <w:rPr>
          <w:sz w:val="22"/>
          <w:szCs w:val="22"/>
        </w:rPr>
        <w:t>Is magnitude</w:t>
      </w:r>
      <w:r>
        <w:rPr>
          <w:sz w:val="22"/>
          <w:szCs w:val="22"/>
        </w:rPr>
        <w:t xml:space="preserve"> of diversion over face value is reasonable for tier (e.g. more than 50%...)</w:t>
      </w:r>
    </w:p>
    <w:p w14:paraId="3F37A38A" w14:textId="741E5B0F" w:rsidR="00181E30" w:rsidRDefault="00C6406C" w:rsidP="55D1AE71">
      <w:pPr>
        <w:rPr>
          <w:sz w:val="22"/>
          <w:szCs w:val="22"/>
        </w:rPr>
      </w:pPr>
      <w:r>
        <w:rPr>
          <w:sz w:val="22"/>
          <w:szCs w:val="22"/>
        </w:rPr>
        <w:t>Identify egregious misreported data</w:t>
      </w:r>
      <w:r w:rsidR="00200C66">
        <w:rPr>
          <w:sz w:val="22"/>
          <w:szCs w:val="22"/>
        </w:rPr>
        <w:t xml:space="preserve"> – larger diverters have most impact </w:t>
      </w:r>
    </w:p>
    <w:p w14:paraId="53A07B43" w14:textId="1B3B738E" w:rsidR="000031B7" w:rsidRDefault="000031B7" w:rsidP="55D1AE71">
      <w:pPr>
        <w:rPr>
          <w:sz w:val="22"/>
          <w:szCs w:val="22"/>
        </w:rPr>
      </w:pPr>
      <w:r>
        <w:rPr>
          <w:sz w:val="22"/>
          <w:szCs w:val="22"/>
        </w:rPr>
        <w:t>Applies to Statements because no “FACE_VALUE_AMOUNT”</w:t>
      </w:r>
    </w:p>
    <w:p w14:paraId="3AD3A590" w14:textId="64835D0D" w:rsidR="00AD5297" w:rsidRDefault="00AD5297" w:rsidP="55D1AE71">
      <w:pPr>
        <w:rPr>
          <w:sz w:val="22"/>
          <w:szCs w:val="22"/>
        </w:rPr>
      </w:pPr>
    </w:p>
    <w:p w14:paraId="1E95B077" w14:textId="6DE9F11A" w:rsidR="00AD5297" w:rsidRDefault="00AD5297" w:rsidP="55D1AE71">
      <w:pPr>
        <w:rPr>
          <w:sz w:val="22"/>
          <w:szCs w:val="22"/>
        </w:rPr>
      </w:pPr>
      <w:r>
        <w:rPr>
          <w:sz w:val="22"/>
          <w:szCs w:val="22"/>
        </w:rPr>
        <w:t xml:space="preserve">Unit </w:t>
      </w:r>
      <w:r w:rsidR="00440F70">
        <w:rPr>
          <w:sz w:val="22"/>
          <w:szCs w:val="22"/>
        </w:rPr>
        <w:t xml:space="preserve">errors (gallons vs AF) </w:t>
      </w:r>
    </w:p>
    <w:p w14:paraId="2EA191B4" w14:textId="075F754B" w:rsidR="006B1E62" w:rsidRDefault="006B1E62" w:rsidP="55D1AE71">
      <w:pPr>
        <w:rPr>
          <w:sz w:val="22"/>
          <w:szCs w:val="22"/>
        </w:rPr>
      </w:pPr>
    </w:p>
    <w:p w14:paraId="032165C1" w14:textId="045871BD" w:rsidR="00BB0F3D" w:rsidRDefault="00BB0F3D" w:rsidP="55D1AE71">
      <w:pPr>
        <w:rPr>
          <w:sz w:val="22"/>
          <w:szCs w:val="22"/>
        </w:rPr>
      </w:pPr>
      <w:r>
        <w:rPr>
          <w:sz w:val="22"/>
          <w:szCs w:val="22"/>
        </w:rPr>
        <w:t xml:space="preserve">Appropriative: </w:t>
      </w:r>
    </w:p>
    <w:p w14:paraId="4683C0A6" w14:textId="16276D90" w:rsidR="00071082" w:rsidRPr="002A17DC" w:rsidRDefault="0056033B" w:rsidP="002A17D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New Field w/ </w:t>
      </w:r>
      <w:r w:rsidR="002A17DC" w:rsidRPr="002A17DC">
        <w:rPr>
          <w:sz w:val="22"/>
          <w:szCs w:val="22"/>
        </w:rPr>
        <w:t>Amount Over</w:t>
      </w:r>
      <w:r w:rsidR="00C75CBA">
        <w:rPr>
          <w:sz w:val="22"/>
          <w:szCs w:val="22"/>
        </w:rPr>
        <w:t xml:space="preserve"> </w:t>
      </w:r>
    </w:p>
    <w:p w14:paraId="401C6987" w14:textId="50101130" w:rsidR="00BB0F3D" w:rsidRDefault="00BB0F3D" w:rsidP="55D1AE71">
      <w:pPr>
        <w:rPr>
          <w:sz w:val="22"/>
          <w:szCs w:val="22"/>
        </w:rPr>
      </w:pPr>
    </w:p>
    <w:p w14:paraId="13703AC1" w14:textId="36B2440A" w:rsidR="00BB0F3D" w:rsidRDefault="00B16204" w:rsidP="55D1AE71">
      <w:pPr>
        <w:rPr>
          <w:sz w:val="22"/>
          <w:szCs w:val="22"/>
        </w:rPr>
      </w:pPr>
      <w:r>
        <w:rPr>
          <w:sz w:val="22"/>
          <w:szCs w:val="22"/>
        </w:rPr>
        <w:t xml:space="preserve">Pre-1914/Riparian (Manual): </w:t>
      </w:r>
    </w:p>
    <w:p w14:paraId="34CE0588" w14:textId="133CEBEA" w:rsidR="00C6406C" w:rsidRDefault="00D01776" w:rsidP="004A33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A336F">
        <w:rPr>
          <w:sz w:val="22"/>
          <w:szCs w:val="22"/>
        </w:rPr>
        <w:t xml:space="preserve">Compare to past years reported (standard deviation) </w:t>
      </w:r>
    </w:p>
    <w:p w14:paraId="23331CE4" w14:textId="1620778D" w:rsidR="00E81FDD" w:rsidRPr="004A336F" w:rsidRDefault="00E81FDD" w:rsidP="004A336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Column to confirm that staff (Y/N) have reviewed </w:t>
      </w:r>
      <w:r w:rsidR="005F625E">
        <w:rPr>
          <w:sz w:val="22"/>
          <w:szCs w:val="22"/>
        </w:rPr>
        <w:t xml:space="preserve">manually </w:t>
      </w:r>
      <w:r w:rsidR="006552F2">
        <w:rPr>
          <w:sz w:val="22"/>
          <w:szCs w:val="22"/>
        </w:rPr>
        <w:t xml:space="preserve">– flag for DMU follow-up </w:t>
      </w:r>
    </w:p>
    <w:p w14:paraId="63B99169" w14:textId="77777777" w:rsidR="006835C4" w:rsidRDefault="006835C4" w:rsidP="55D1AE71">
      <w:pPr>
        <w:rPr>
          <w:sz w:val="22"/>
          <w:szCs w:val="22"/>
        </w:rPr>
      </w:pPr>
    </w:p>
    <w:p w14:paraId="45AEDBED" w14:textId="2A270271" w:rsidR="65453DB7" w:rsidRPr="00C31ACF" w:rsidRDefault="65453DB7" w:rsidP="3E69B7EE">
      <w:pPr>
        <w:spacing w:line="259" w:lineRule="auto"/>
        <w:rPr>
          <w:b/>
          <w:bCs/>
          <w:color w:val="FF0000"/>
        </w:rPr>
      </w:pPr>
      <w:r w:rsidRPr="00C31ACF">
        <w:rPr>
          <w:b/>
          <w:bCs/>
          <w:color w:val="FF0000"/>
          <w:sz w:val="22"/>
          <w:szCs w:val="22"/>
        </w:rPr>
        <w:t xml:space="preserve">Data Source: </w:t>
      </w:r>
    </w:p>
    <w:p w14:paraId="54DB9266" w14:textId="371E9258" w:rsidR="00295229" w:rsidRPr="006F7CCB" w:rsidRDefault="00E40B01" w:rsidP="006F7CCB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40B01">
        <w:rPr>
          <w:rFonts w:ascii="Calibri" w:eastAsia="Times New Roman" w:hAnsi="Calibri" w:cs="Calibri"/>
          <w:color w:val="000000"/>
          <w:sz w:val="22"/>
          <w:szCs w:val="22"/>
        </w:rPr>
        <w:t>ewrims_flat_file.csv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hyperlink r:id="rId8" w:history="1">
        <w:r w:rsidR="006F7CCB" w:rsidRPr="00BC407F">
          <w:rPr>
            <w:rStyle w:val="Hyperlink"/>
            <w:rFonts w:ascii="Calibri" w:eastAsia="Times New Roman" w:hAnsi="Calibri" w:cs="Calibri"/>
            <w:sz w:val="22"/>
            <w:szCs w:val="22"/>
          </w:rPr>
          <w:t>https://intapps.waterboards.ca.gov/downloadFile/faces/flatFilesEwrims.xhtml?fileName=ewrims_flat_file.csv</w:t>
        </w:r>
      </w:hyperlink>
    </w:p>
    <w:p w14:paraId="7F8364BB" w14:textId="77777777" w:rsidR="00D9099A" w:rsidRPr="00D9099A" w:rsidRDefault="00D9099A" w:rsidP="00D9099A">
      <w:pPr>
        <w:pStyle w:val="ListParagraph"/>
        <w:rPr>
          <w:sz w:val="22"/>
          <w:szCs w:val="22"/>
        </w:rPr>
      </w:pPr>
    </w:p>
    <w:p w14:paraId="6869E289" w14:textId="3DABC5B9" w:rsidR="0030315D" w:rsidRPr="00C31ACF" w:rsidRDefault="43ED2405" w:rsidP="00032915">
      <w:pPr>
        <w:rPr>
          <w:b/>
          <w:bCs/>
          <w:color w:val="FF0000"/>
          <w:sz w:val="22"/>
          <w:szCs w:val="22"/>
        </w:rPr>
      </w:pPr>
      <w:r w:rsidRPr="00C31ACF">
        <w:rPr>
          <w:b/>
          <w:bCs/>
          <w:color w:val="FF0000"/>
          <w:sz w:val="22"/>
          <w:szCs w:val="22"/>
        </w:rPr>
        <w:t xml:space="preserve">Existing </w:t>
      </w:r>
      <w:r w:rsidR="00B341F5" w:rsidRPr="00C31ACF">
        <w:rPr>
          <w:b/>
          <w:bCs/>
          <w:color w:val="FF0000"/>
          <w:sz w:val="22"/>
          <w:szCs w:val="22"/>
        </w:rPr>
        <w:t xml:space="preserve">Fields: </w:t>
      </w:r>
    </w:p>
    <w:p w14:paraId="491BAE70" w14:textId="4D71BCA7" w:rsidR="00170F5A" w:rsidRPr="008A2774" w:rsidRDefault="00032915" w:rsidP="0029522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3E69B7EE">
        <w:rPr>
          <w:rFonts w:ascii="Calibri" w:eastAsia="Times New Roman" w:hAnsi="Calibri" w:cs="Calibri"/>
          <w:color w:val="000000" w:themeColor="text1"/>
        </w:rPr>
        <w:t>DIRECT_DIV_AMOUNT</w:t>
      </w:r>
      <w:r w:rsidR="005218DA" w:rsidRPr="3E69B7EE">
        <w:rPr>
          <w:rFonts w:ascii="Calibri" w:eastAsia="Times New Roman" w:hAnsi="Calibri" w:cs="Calibri"/>
          <w:color w:val="000000" w:themeColor="text1"/>
        </w:rPr>
        <w:t xml:space="preserve">: Amount of water diverted for the reporting year, in acre-feet. </w:t>
      </w:r>
    </w:p>
    <w:p w14:paraId="10B6F7D2" w14:textId="5431770B" w:rsidR="00C62066" w:rsidRDefault="00A45A41" w:rsidP="0029522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295229">
        <w:rPr>
          <w:rFonts w:ascii="Calibri" w:eastAsia="Times New Roman" w:hAnsi="Calibri" w:cs="Calibri"/>
          <w:color w:val="000000"/>
        </w:rPr>
        <w:t>FACE_VALUE_AMOUNT</w:t>
      </w:r>
      <w:r w:rsidR="00C62066" w:rsidRPr="00295229">
        <w:rPr>
          <w:rFonts w:ascii="Calibri" w:eastAsia="Times New Roman" w:hAnsi="Calibri" w:cs="Calibri"/>
          <w:color w:val="000000"/>
        </w:rPr>
        <w:t xml:space="preserve"> </w:t>
      </w:r>
    </w:p>
    <w:p w14:paraId="08B0C674" w14:textId="295538EB" w:rsidR="00B515B4" w:rsidRPr="00295229" w:rsidRDefault="00B515B4" w:rsidP="0029522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WATER_RIGHT_TYPE</w:t>
      </w:r>
    </w:p>
    <w:p w14:paraId="6CF4DB1A" w14:textId="77777777" w:rsidR="00295229" w:rsidRPr="00C31ACF" w:rsidRDefault="00295229" w:rsidP="00032915">
      <w:pPr>
        <w:rPr>
          <w:rFonts w:ascii="Calibri" w:eastAsia="Times New Roman" w:hAnsi="Calibri" w:cs="Calibri"/>
          <w:b/>
          <w:bCs/>
          <w:color w:val="FF0000"/>
        </w:rPr>
      </w:pPr>
    </w:p>
    <w:p w14:paraId="724AD71F" w14:textId="364FBCF1" w:rsidR="00D9099A" w:rsidRPr="00C31ACF" w:rsidRDefault="00DB0288" w:rsidP="00032915">
      <w:pPr>
        <w:rPr>
          <w:rFonts w:ascii="Calibri" w:eastAsia="Times New Roman" w:hAnsi="Calibri" w:cs="Calibri"/>
          <w:b/>
          <w:bCs/>
          <w:color w:val="FF0000"/>
          <w:sz w:val="22"/>
          <w:szCs w:val="22"/>
        </w:rPr>
      </w:pPr>
      <w:r w:rsidRPr="00C31ACF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New Fields</w:t>
      </w:r>
      <w:r w:rsidR="00D9099A" w:rsidRPr="00C31ACF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:</w:t>
      </w:r>
    </w:p>
    <w:p w14:paraId="37F2CADB" w14:textId="7FC1E789" w:rsidR="00A45A41" w:rsidRPr="00E312D2" w:rsidRDefault="00127B72" w:rsidP="00D9099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DIV</w:t>
      </w:r>
      <w:r w:rsidR="008B3A5E" w:rsidRPr="00E312D2">
        <w:rPr>
          <w:rFonts w:ascii="Calibri" w:eastAsia="Times New Roman" w:hAnsi="Calibri" w:cs="Calibri"/>
          <w:color w:val="000000"/>
          <w:sz w:val="22"/>
          <w:szCs w:val="22"/>
        </w:rPr>
        <w:t>_</w:t>
      </w:r>
      <w:r w:rsidR="00C81169" w:rsidRPr="00E312D2">
        <w:rPr>
          <w:rFonts w:ascii="Calibri" w:eastAsia="Times New Roman" w:hAnsi="Calibri" w:cs="Calibri"/>
          <w:color w:val="000000"/>
          <w:sz w:val="22"/>
          <w:szCs w:val="22"/>
        </w:rPr>
        <w:t>OVER</w:t>
      </w:r>
      <w:r w:rsidR="00C62066" w:rsidRPr="00E312D2">
        <w:rPr>
          <w:rFonts w:ascii="Calibri" w:eastAsia="Times New Roman" w:hAnsi="Calibri" w:cs="Calibri"/>
          <w:color w:val="000000"/>
          <w:sz w:val="22"/>
          <w:szCs w:val="22"/>
        </w:rPr>
        <w:t>_FACE_VALUE</w:t>
      </w:r>
      <w:r>
        <w:rPr>
          <w:rFonts w:ascii="Calibri" w:eastAsia="Times New Roman" w:hAnsi="Calibri" w:cs="Calibri"/>
          <w:color w:val="000000"/>
          <w:sz w:val="22"/>
          <w:szCs w:val="22"/>
        </w:rPr>
        <w:t>_AMOUNT</w:t>
      </w:r>
      <w:r w:rsidR="008B3A5E" w:rsidRPr="00E312D2">
        <w:rPr>
          <w:rFonts w:ascii="Calibri" w:eastAsia="Times New Roman" w:hAnsi="Calibri" w:cs="Calibri"/>
          <w:color w:val="000000"/>
          <w:sz w:val="22"/>
          <w:szCs w:val="22"/>
        </w:rPr>
        <w:t xml:space="preserve"> (magnitude: </w:t>
      </w:r>
      <w:r w:rsidR="008B3A5E" w:rsidRPr="00E312D2">
        <w:rPr>
          <w:sz w:val="21"/>
          <w:szCs w:val="21"/>
        </w:rPr>
        <w:t>DIRECT_DIV_AMOUNT – FACE_VALUE_AMOUNT)</w:t>
      </w:r>
    </w:p>
    <w:p w14:paraId="1BE97D5F" w14:textId="07559E5C" w:rsidR="003007B9" w:rsidRPr="00E312D2" w:rsidRDefault="003007B9" w:rsidP="00D9099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312D2">
        <w:rPr>
          <w:rFonts w:ascii="Calibri" w:eastAsia="Times New Roman" w:hAnsi="Calibri" w:cs="Calibri"/>
          <w:color w:val="000000"/>
          <w:sz w:val="22"/>
          <w:szCs w:val="22"/>
        </w:rPr>
        <w:t>DIV_EXCEEDS_FACE_VALUE</w:t>
      </w:r>
      <w:r w:rsidR="00E312D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D32376">
        <w:rPr>
          <w:rFonts w:ascii="Calibri" w:eastAsia="Times New Roman" w:hAnsi="Calibri" w:cs="Calibri"/>
          <w:color w:val="000000"/>
          <w:sz w:val="22"/>
          <w:szCs w:val="22"/>
        </w:rPr>
        <w:t xml:space="preserve">(Y/N) </w:t>
      </w:r>
    </w:p>
    <w:p w14:paraId="096DC324" w14:textId="2C1031C8" w:rsidR="00FD15B7" w:rsidRDefault="00FD15B7" w:rsidP="55D1AE71">
      <w:pPr>
        <w:rPr>
          <w:sz w:val="22"/>
          <w:szCs w:val="22"/>
        </w:rPr>
      </w:pPr>
    </w:p>
    <w:p w14:paraId="0452A365" w14:textId="653EF855" w:rsidR="00D9099A" w:rsidRDefault="00FF5D98" w:rsidP="55D1AE71">
      <w:pPr>
        <w:rPr>
          <w:sz w:val="22"/>
          <w:szCs w:val="22"/>
        </w:rPr>
      </w:pPr>
      <w:r>
        <w:rPr>
          <w:sz w:val="22"/>
          <w:szCs w:val="22"/>
        </w:rPr>
        <w:t xml:space="preserve">If “FACE_VALUE_AMOUNT” &lt; “DIRECT_DIV_AMOUNT” then </w:t>
      </w:r>
      <w:r w:rsidRPr="00364ED9">
        <w:rPr>
          <w:i/>
          <w:iCs/>
          <w:sz w:val="22"/>
          <w:szCs w:val="22"/>
        </w:rPr>
        <w:t>new field</w:t>
      </w:r>
      <w:r>
        <w:rPr>
          <w:sz w:val="22"/>
          <w:szCs w:val="22"/>
        </w:rPr>
        <w:t xml:space="preserve"> “DIV_EXCEEDS_FACE_VALUE” = Y</w:t>
      </w:r>
    </w:p>
    <w:p w14:paraId="43859769" w14:textId="5D86D837" w:rsidR="00364ED9" w:rsidRDefault="00364ED9" w:rsidP="00364ED9">
      <w:pPr>
        <w:rPr>
          <w:sz w:val="22"/>
          <w:szCs w:val="22"/>
        </w:rPr>
      </w:pPr>
      <w:r>
        <w:rPr>
          <w:sz w:val="22"/>
          <w:szCs w:val="22"/>
        </w:rPr>
        <w:t xml:space="preserve">If “FACE_VALUE_AMOUNT” &gt; “DIRECT_DIV_AMOUNT” then </w:t>
      </w:r>
      <w:r w:rsidRPr="00364ED9">
        <w:rPr>
          <w:i/>
          <w:iCs/>
          <w:sz w:val="22"/>
          <w:szCs w:val="22"/>
        </w:rPr>
        <w:t>new field</w:t>
      </w:r>
      <w:r>
        <w:rPr>
          <w:sz w:val="22"/>
          <w:szCs w:val="22"/>
        </w:rPr>
        <w:t xml:space="preserve"> “DIV_EXCEEDS_FACE_VALUE” = N</w:t>
      </w:r>
    </w:p>
    <w:p w14:paraId="19219E95" w14:textId="39CD837C" w:rsidR="00A970C8" w:rsidRDefault="00A970C8" w:rsidP="00364ED9">
      <w:pPr>
        <w:rPr>
          <w:sz w:val="22"/>
          <w:szCs w:val="22"/>
        </w:rPr>
      </w:pPr>
    </w:p>
    <w:p w14:paraId="1C39FF38" w14:textId="5445021E" w:rsidR="00A970C8" w:rsidRDefault="00A970C8" w:rsidP="00364ED9">
      <w:pPr>
        <w:rPr>
          <w:sz w:val="22"/>
          <w:szCs w:val="22"/>
        </w:rPr>
      </w:pPr>
      <w:r>
        <w:rPr>
          <w:sz w:val="22"/>
          <w:szCs w:val="22"/>
        </w:rPr>
        <w:t>IF “</w:t>
      </w:r>
      <w:r w:rsidR="00F302BD">
        <w:rPr>
          <w:sz w:val="22"/>
          <w:szCs w:val="22"/>
        </w:rPr>
        <w:t xml:space="preserve">DIV_EXCEEDS_FACE_VALUE” = Y then… </w:t>
      </w:r>
    </w:p>
    <w:p w14:paraId="766F1D86" w14:textId="413788A6" w:rsidR="00F302BD" w:rsidRDefault="00F302BD" w:rsidP="00364ED9">
      <w:pPr>
        <w:rPr>
          <w:sz w:val="22"/>
          <w:szCs w:val="22"/>
        </w:rPr>
      </w:pPr>
    </w:p>
    <w:p w14:paraId="0A82328E" w14:textId="5F4E961F" w:rsidR="006F2E6D" w:rsidRDefault="00073289" w:rsidP="00364ED9">
      <w:pPr>
        <w:rPr>
          <w:sz w:val="22"/>
          <w:szCs w:val="22"/>
        </w:rPr>
      </w:pPr>
      <w:r>
        <w:rPr>
          <w:sz w:val="22"/>
          <w:szCs w:val="22"/>
        </w:rPr>
        <w:t xml:space="preserve">Calculate percentage “DIRECT_DIV_AMOUNT” exceeds “FACE_VALUE_AMOUNT”: </w:t>
      </w:r>
    </w:p>
    <w:p w14:paraId="077E5CAD" w14:textId="7EBCA58A" w:rsidR="00F302BD" w:rsidRDefault="00C42865" w:rsidP="00364ED9">
      <w:pPr>
        <w:rPr>
          <w:sz w:val="22"/>
          <w:szCs w:val="22"/>
        </w:rPr>
      </w:pPr>
      <w:r>
        <w:rPr>
          <w:sz w:val="22"/>
          <w:szCs w:val="22"/>
        </w:rPr>
        <w:t>(“</w:t>
      </w:r>
      <w:r w:rsidR="000344F2">
        <w:rPr>
          <w:sz w:val="22"/>
          <w:szCs w:val="22"/>
        </w:rPr>
        <w:t>DIRECT_DIV_AMOUNT</w:t>
      </w:r>
      <w:r>
        <w:rPr>
          <w:sz w:val="22"/>
          <w:szCs w:val="22"/>
        </w:rPr>
        <w:t>”</w:t>
      </w:r>
      <w:r w:rsidR="000344F2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0344F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“FACE_VALUE_AMOUNT”) / “FACE_VALUE AMOUNT” * 100 </w:t>
      </w:r>
      <w:r w:rsidR="00F03E3C" w:rsidRPr="00F03E3C">
        <w:rPr>
          <w:b/>
          <w:bCs/>
          <w:color w:val="C00000"/>
          <w:sz w:val="22"/>
          <w:szCs w:val="22"/>
        </w:rPr>
        <w:t>(for tiers)</w:t>
      </w:r>
    </w:p>
    <w:p w14:paraId="100794F6" w14:textId="4335F83F" w:rsidR="00311641" w:rsidRDefault="00180F35" w:rsidP="00364ED9">
      <w:pPr>
        <w:rPr>
          <w:sz w:val="22"/>
          <w:szCs w:val="22"/>
        </w:rPr>
      </w:pPr>
      <w:r>
        <w:rPr>
          <w:sz w:val="22"/>
          <w:szCs w:val="22"/>
        </w:rPr>
        <w:t xml:space="preserve">And… </w:t>
      </w:r>
    </w:p>
    <w:p w14:paraId="7824294C" w14:textId="23793803" w:rsidR="00E7458C" w:rsidRDefault="00E7458C" w:rsidP="00364ED9">
      <w:pPr>
        <w:rPr>
          <w:sz w:val="22"/>
          <w:szCs w:val="22"/>
        </w:rPr>
      </w:pPr>
      <w:r>
        <w:rPr>
          <w:sz w:val="22"/>
          <w:szCs w:val="22"/>
        </w:rPr>
        <w:t xml:space="preserve">Magnitude </w:t>
      </w:r>
      <w:r w:rsidR="00374E20">
        <w:rPr>
          <w:sz w:val="22"/>
          <w:szCs w:val="22"/>
        </w:rPr>
        <w:t xml:space="preserve">(DIRECT_DIV_AMOUNT – FACE_VALUE_AMOUNT) </w:t>
      </w:r>
    </w:p>
    <w:p w14:paraId="7EAAAA2E" w14:textId="77777777" w:rsidR="00E7458C" w:rsidRDefault="00E7458C" w:rsidP="00364ED9">
      <w:pPr>
        <w:rPr>
          <w:sz w:val="22"/>
          <w:szCs w:val="22"/>
        </w:rPr>
      </w:pPr>
    </w:p>
    <w:p w14:paraId="72EAE6F2" w14:textId="45230EFC" w:rsidR="00311641" w:rsidRPr="005C22B8" w:rsidRDefault="004F1BBB" w:rsidP="00364ED9">
      <w:pPr>
        <w:rPr>
          <w:sz w:val="22"/>
          <w:szCs w:val="22"/>
          <w:u w:val="single"/>
        </w:rPr>
      </w:pPr>
      <w:r w:rsidRPr="005C22B8">
        <w:rPr>
          <w:sz w:val="22"/>
          <w:szCs w:val="22"/>
          <w:u w:val="single"/>
        </w:rPr>
        <w:t xml:space="preserve">Now, what is the threshold per tier? </w:t>
      </w:r>
      <w:r w:rsidR="005C22B8" w:rsidRPr="00A04F10">
        <w:rPr>
          <w:b/>
          <w:bCs/>
          <w:sz w:val="22"/>
          <w:szCs w:val="22"/>
          <w:u w:val="single"/>
        </w:rPr>
        <w:t xml:space="preserve">(We haven’t assigned tiers </w:t>
      </w:r>
      <w:r w:rsidR="00A04F10" w:rsidRPr="00A04F10">
        <w:rPr>
          <w:b/>
          <w:bCs/>
          <w:sz w:val="22"/>
          <w:szCs w:val="22"/>
          <w:u w:val="single"/>
        </w:rPr>
        <w:t>yet</w:t>
      </w:r>
      <w:r w:rsidR="005B2A7C">
        <w:rPr>
          <w:b/>
          <w:bCs/>
          <w:sz w:val="22"/>
          <w:szCs w:val="22"/>
          <w:u w:val="single"/>
        </w:rPr>
        <w:t xml:space="preserve"> – to do w/ larger group</w:t>
      </w:r>
      <w:r w:rsidR="00A04F10" w:rsidRPr="00A04F10">
        <w:rPr>
          <w:b/>
          <w:bCs/>
          <w:sz w:val="22"/>
          <w:szCs w:val="22"/>
          <w:u w:val="single"/>
        </w:rPr>
        <w:t>)</w:t>
      </w:r>
    </w:p>
    <w:p w14:paraId="56033D70" w14:textId="77777777" w:rsidR="00D9099A" w:rsidRDefault="00D9099A" w:rsidP="55D1AE71">
      <w:pPr>
        <w:rPr>
          <w:sz w:val="22"/>
          <w:szCs w:val="22"/>
        </w:rPr>
      </w:pPr>
    </w:p>
    <w:p w14:paraId="30C44624" w14:textId="4636BFEC" w:rsidR="00B341F5" w:rsidRDefault="00B341F5" w:rsidP="55D1AE71">
      <w:pPr>
        <w:rPr>
          <w:sz w:val="22"/>
          <w:szCs w:val="22"/>
        </w:rPr>
      </w:pPr>
      <w:r>
        <w:rPr>
          <w:sz w:val="22"/>
          <w:szCs w:val="22"/>
        </w:rPr>
        <w:t>Tier 1</w:t>
      </w:r>
      <w:r w:rsidR="0016458A">
        <w:rPr>
          <w:sz w:val="22"/>
          <w:szCs w:val="22"/>
        </w:rPr>
        <w:t>: 0-10 AF</w:t>
      </w:r>
    </w:p>
    <w:p w14:paraId="6FA8ADD2" w14:textId="78546F05" w:rsidR="00B341F5" w:rsidRDefault="00B341F5" w:rsidP="55D1AE71">
      <w:pPr>
        <w:rPr>
          <w:sz w:val="22"/>
          <w:szCs w:val="22"/>
        </w:rPr>
      </w:pPr>
      <w:r>
        <w:rPr>
          <w:sz w:val="22"/>
          <w:szCs w:val="22"/>
        </w:rPr>
        <w:t>Tier 2</w:t>
      </w:r>
      <w:r w:rsidR="0016458A">
        <w:rPr>
          <w:sz w:val="22"/>
          <w:szCs w:val="22"/>
        </w:rPr>
        <w:t xml:space="preserve">: </w:t>
      </w:r>
      <w:r w:rsidR="009125B5">
        <w:rPr>
          <w:sz w:val="22"/>
          <w:szCs w:val="22"/>
        </w:rPr>
        <w:t>10.1-</w:t>
      </w:r>
      <w:r w:rsidR="00EC5BCC">
        <w:rPr>
          <w:sz w:val="22"/>
          <w:szCs w:val="22"/>
        </w:rPr>
        <w:t>2</w:t>
      </w:r>
      <w:r w:rsidR="009125B5">
        <w:rPr>
          <w:sz w:val="22"/>
          <w:szCs w:val="22"/>
        </w:rPr>
        <w:t>00 AF</w:t>
      </w:r>
      <w:r w:rsidR="00EC5BCC">
        <w:rPr>
          <w:sz w:val="22"/>
          <w:szCs w:val="22"/>
        </w:rPr>
        <w:t xml:space="preserve"> (consistent w</w:t>
      </w:r>
      <w:r w:rsidR="005211FC">
        <w:rPr>
          <w:sz w:val="22"/>
          <w:szCs w:val="22"/>
        </w:rPr>
        <w:t>ith major/minor project threshold)</w:t>
      </w:r>
    </w:p>
    <w:p w14:paraId="13F01781" w14:textId="3934D69D" w:rsidR="00B341F5" w:rsidRDefault="00B341F5" w:rsidP="55D1AE71">
      <w:pPr>
        <w:rPr>
          <w:sz w:val="22"/>
          <w:szCs w:val="22"/>
        </w:rPr>
      </w:pPr>
      <w:r>
        <w:rPr>
          <w:sz w:val="22"/>
          <w:szCs w:val="22"/>
        </w:rPr>
        <w:t>Tier 3</w:t>
      </w:r>
      <w:r w:rsidR="003F6860">
        <w:rPr>
          <w:sz w:val="22"/>
          <w:szCs w:val="22"/>
        </w:rPr>
        <w:t xml:space="preserve">: </w:t>
      </w:r>
      <w:r w:rsidR="008B1C61">
        <w:rPr>
          <w:sz w:val="22"/>
          <w:szCs w:val="22"/>
        </w:rPr>
        <w:t xml:space="preserve">200.1-1000 AF </w:t>
      </w:r>
    </w:p>
    <w:p w14:paraId="6B4FB2C1" w14:textId="1420A3AE" w:rsidR="002E5A94" w:rsidRDefault="002E5A94" w:rsidP="55D1AE71">
      <w:pPr>
        <w:rPr>
          <w:sz w:val="22"/>
          <w:szCs w:val="22"/>
        </w:rPr>
      </w:pPr>
      <w:r>
        <w:rPr>
          <w:sz w:val="22"/>
          <w:szCs w:val="22"/>
        </w:rPr>
        <w:t xml:space="preserve">Tier 4: </w:t>
      </w:r>
      <w:r w:rsidR="00AA0E3B">
        <w:rPr>
          <w:sz w:val="22"/>
          <w:szCs w:val="22"/>
        </w:rPr>
        <w:t xml:space="preserve">&gt;1000.1 AF </w:t>
      </w:r>
      <w:r w:rsidR="008B630D">
        <w:rPr>
          <w:sz w:val="22"/>
          <w:szCs w:val="22"/>
        </w:rPr>
        <w:t xml:space="preserve"> </w:t>
      </w:r>
    </w:p>
    <w:p w14:paraId="6B16FABB" w14:textId="29DB4F88" w:rsidR="00494F8A" w:rsidRPr="00A970C8" w:rsidRDefault="008B1C61" w:rsidP="00494F8A">
      <w:pPr>
        <w:rPr>
          <w:sz w:val="22"/>
          <w:szCs w:val="22"/>
        </w:rPr>
      </w:pPr>
      <w:r>
        <w:rPr>
          <w:sz w:val="22"/>
          <w:szCs w:val="22"/>
        </w:rPr>
        <w:lastRenderedPageBreak/>
        <w:t>Con</w:t>
      </w:r>
      <w:r w:rsidR="00A970C8">
        <w:rPr>
          <w:sz w:val="22"/>
          <w:szCs w:val="22"/>
        </w:rPr>
        <w:t xml:space="preserve">t. </w:t>
      </w:r>
    </w:p>
    <w:p w14:paraId="2206CCC3" w14:textId="036A353C" w:rsidR="00B60CDB" w:rsidRDefault="00B60CDB"/>
    <w:p w14:paraId="1AA32D3A" w14:textId="3207159E" w:rsidR="00B60CDB" w:rsidRDefault="00B60CDB"/>
    <w:p w14:paraId="2E8371C8" w14:textId="6121F6EA" w:rsidR="00B60CDB" w:rsidRDefault="009577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3F5F6" wp14:editId="42BF8CEE">
                <wp:simplePos x="0" y="0"/>
                <wp:positionH relativeFrom="column">
                  <wp:posOffset>1423329</wp:posOffset>
                </wp:positionH>
                <wp:positionV relativeFrom="paragraph">
                  <wp:posOffset>-412750</wp:posOffset>
                </wp:positionV>
                <wp:extent cx="2725616" cy="958361"/>
                <wp:effectExtent l="0" t="0" r="17780" b="69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6" cy="9583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23C91" w14:textId="006B1D1B" w:rsidR="0095775D" w:rsidRDefault="0095775D" w:rsidP="0095775D">
                            <w:pPr>
                              <w:jc w:val="center"/>
                            </w:pPr>
                            <w:r>
                              <w:t>If “WATER_RIGHT_TYPE” = Appropriativ</w:t>
                            </w:r>
                            <w:r w:rsidR="009F4190">
                              <w:t>e</w:t>
                            </w:r>
                            <w:r w:rsidR="008D7E16">
                              <w:t xml:space="preserve"> or any WR w/ Face Value, </w:t>
                            </w:r>
                            <w:r w:rsidR="009F4190">
                              <w:t>Then…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43F5F6" id="Rounded Rectangle 5" o:spid="_x0000_s1026" style="position:absolute;margin-left:112.05pt;margin-top:-32.5pt;width:214.6pt;height:7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BE23C91" w14:textId="006B1D1B" w:rsidR="0095775D" w:rsidRDefault="0095775D" w:rsidP="0095775D">
                      <w:pPr>
                        <w:jc w:val="center"/>
                      </w:pPr>
                      <w:r>
                        <w:t>If “WATER_RIGHT_TYPE” = Appropriativ</w:t>
                      </w:r>
                      <w:r w:rsidR="009F4190">
                        <w:t>e</w:t>
                      </w:r>
                      <w:r w:rsidR="008D7E16">
                        <w:t xml:space="preserve"> or any WR w/ Face Value, </w:t>
                      </w:r>
                      <w:r w:rsidR="009F4190">
                        <w:t>Then…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8F436E" w14:textId="441F2600" w:rsidR="00B60CDB" w:rsidRDefault="00B60CDB"/>
    <w:p w14:paraId="6733D662" w14:textId="395185B3" w:rsidR="00B60CDB" w:rsidRDefault="00CD280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2F09C" wp14:editId="5BF4FAB4">
                <wp:simplePos x="0" y="0"/>
                <wp:positionH relativeFrom="column">
                  <wp:posOffset>2901462</wp:posOffset>
                </wp:positionH>
                <wp:positionV relativeFrom="paragraph">
                  <wp:posOffset>6468305</wp:posOffset>
                </wp:positionV>
                <wp:extent cx="334107" cy="369277"/>
                <wp:effectExtent l="12700" t="0" r="21590" b="2476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7" cy="369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E3A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228.45pt;margin-top:509.3pt;width:26.3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" adj="118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74CD8" wp14:editId="277C2051">
                <wp:simplePos x="0" y="0"/>
                <wp:positionH relativeFrom="column">
                  <wp:posOffset>1685290</wp:posOffset>
                </wp:positionH>
                <wp:positionV relativeFrom="paragraph">
                  <wp:posOffset>5396914</wp:posOffset>
                </wp:positionV>
                <wp:extent cx="2725616" cy="958361"/>
                <wp:effectExtent l="0" t="0" r="17780" b="69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6" cy="9583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AEAE9" w14:textId="09CC9DF5" w:rsidR="0008307A" w:rsidRDefault="0008307A" w:rsidP="006B1512">
                            <w:pPr>
                              <w:jc w:val="center"/>
                              <w:rPr>
                                <w:ins w:id="0" w:author="Pedroja, Daron@Waterboards" w:date="2021-02-25T12:20:00Z"/>
                              </w:rPr>
                            </w:pPr>
                            <w:ins w:id="1" w:author="Pedroja, Daron@Waterboards" w:date="2021-02-25T12:20:00Z">
                              <w:r>
                                <w:t>Lets discuss this</w:t>
                              </w:r>
                            </w:ins>
                          </w:p>
                          <w:p w14:paraId="41DEA29F" w14:textId="5AFDEDDC" w:rsidR="006B1512" w:rsidRDefault="006B1512" w:rsidP="006B1512">
                            <w:pPr>
                              <w:jc w:val="center"/>
                            </w:pPr>
                            <w:r>
                              <w:t xml:space="preserve">If “WATER_RIGHT_TYPE” = </w:t>
                            </w:r>
                            <w:r w:rsidR="00721519">
                              <w:t xml:space="preserve">Statement of Div and Use, Then…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74CD8" id="Rounded Rectangle 18" o:spid="_x0000_s1027" style="position:absolute;margin-left:132.7pt;margin-top:424.95pt;width:214.6pt;height:7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A9AEAE9" w14:textId="09CC9DF5" w:rsidR="0008307A" w:rsidRDefault="0008307A" w:rsidP="006B1512">
                      <w:pPr>
                        <w:jc w:val="center"/>
                        <w:rPr>
                          <w:ins w:id="2" w:author="Pedroja, Daron@Waterboards" w:date="2021-02-25T12:20:00Z"/>
                        </w:rPr>
                      </w:pPr>
                      <w:ins w:id="3" w:author="Pedroja, Daron@Waterboards" w:date="2021-02-25T12:20:00Z">
                        <w:r>
                          <w:t>Lets discuss this</w:t>
                        </w:r>
                      </w:ins>
                    </w:p>
                    <w:p w14:paraId="41DEA29F" w14:textId="5AFDEDDC" w:rsidR="006B1512" w:rsidRDefault="006B1512" w:rsidP="006B1512">
                      <w:pPr>
                        <w:jc w:val="center"/>
                      </w:pPr>
                      <w:r>
                        <w:t xml:space="preserve">If “WATER_RIGHT_TYPE” = </w:t>
                      </w:r>
                      <w:r w:rsidR="00721519">
                        <w:t xml:space="preserve">Statement of Div and Use, Then…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A7B725" wp14:editId="6E8A3B57">
                <wp:simplePos x="0" y="0"/>
                <wp:positionH relativeFrom="column">
                  <wp:posOffset>1685925</wp:posOffset>
                </wp:positionH>
                <wp:positionV relativeFrom="paragraph">
                  <wp:posOffset>6918715</wp:posOffset>
                </wp:positionV>
                <wp:extent cx="2725616" cy="958361"/>
                <wp:effectExtent l="0" t="0" r="17780" b="69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6" cy="9583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A6DD7" w14:textId="1BFF810D" w:rsidR="00865B7B" w:rsidRDefault="00865B7B" w:rsidP="00865B7B">
                            <w:pPr>
                              <w:jc w:val="center"/>
                            </w:pPr>
                            <w:r>
                              <w:t>Calculate standard deviation of “DIRECT_DIV_</w:t>
                            </w:r>
                            <w:r w:rsidR="00CD280A">
                              <w:t>AMOUNT” with reported value from other reported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A7B725" id="Rounded Rectangle 19" o:spid="_x0000_s1028" style="position:absolute;margin-left:132.75pt;margin-top:544.8pt;width:214.6pt;height:7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9CA6DD7" w14:textId="1BFF810D" w:rsidR="00865B7B" w:rsidRDefault="00865B7B" w:rsidP="00865B7B">
                      <w:pPr>
                        <w:jc w:val="center"/>
                      </w:pPr>
                      <w:r>
                        <w:t>Calculate standard deviation of “DIRECT_DIV_</w:t>
                      </w:r>
                      <w:r w:rsidR="00CD280A">
                        <w:t>AMOUNT” with reported value from other reported years</w:t>
                      </w:r>
                    </w:p>
                  </w:txbxContent>
                </v:textbox>
              </v:roundrect>
            </w:pict>
          </mc:Fallback>
        </mc:AlternateContent>
      </w:r>
      <w:r w:rsidR="006B15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88ED9" wp14:editId="14C94FDC">
                <wp:simplePos x="0" y="0"/>
                <wp:positionH relativeFrom="column">
                  <wp:posOffset>2716823</wp:posOffset>
                </wp:positionH>
                <wp:positionV relativeFrom="paragraph">
                  <wp:posOffset>243205</wp:posOffset>
                </wp:positionV>
                <wp:extent cx="246185" cy="316523"/>
                <wp:effectExtent l="12700" t="0" r="20955" b="2667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3165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FCCF4" id="Down Arrow 10" o:spid="_x0000_s1026" type="#_x0000_t67" style="position:absolute;margin-left:213.9pt;margin-top:19.15pt;width:19.4pt;height:2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" adj="13200" fillcolor="#4472c4 [3204]" strokecolor="#1f3763 [1604]" strokeweight="1pt"/>
            </w:pict>
          </mc:Fallback>
        </mc:AlternateContent>
      </w:r>
      <w:r w:rsidR="006B15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79215" wp14:editId="3A01DEDE">
                <wp:simplePos x="0" y="0"/>
                <wp:positionH relativeFrom="column">
                  <wp:posOffset>1428115</wp:posOffset>
                </wp:positionH>
                <wp:positionV relativeFrom="paragraph">
                  <wp:posOffset>641350</wp:posOffset>
                </wp:positionV>
                <wp:extent cx="2725616" cy="958361"/>
                <wp:effectExtent l="0" t="0" r="17780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6" cy="9583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EE24F" w14:textId="190BDA23" w:rsidR="009F4190" w:rsidRDefault="007614EA" w:rsidP="009F4190">
                            <w:pPr>
                              <w:jc w:val="center"/>
                            </w:pPr>
                            <w:r>
                              <w:t xml:space="preserve">Is “DIRECT_DIV_AMOUNT” &gt; </w:t>
                            </w:r>
                            <w:r w:rsidR="00ED385D">
                              <w:t xml:space="preserve">“FACE_VALUE_AMOUNT”?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E79215" id="Rounded Rectangle 6" o:spid="_x0000_s1029" style="position:absolute;margin-left:112.45pt;margin-top:50.5pt;width:214.6pt;height:7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A0EE24F" w14:textId="190BDA23" w:rsidR="009F4190" w:rsidRDefault="007614EA" w:rsidP="009F4190">
                      <w:pPr>
                        <w:jc w:val="center"/>
                      </w:pPr>
                      <w:r>
                        <w:t xml:space="preserve">Is “DIRECT_DIV_AMOUNT” &gt; </w:t>
                      </w:r>
                      <w:r w:rsidR="00ED385D">
                        <w:t xml:space="preserve">“FACE_VALUE_AMOUNT”? </w:t>
                      </w:r>
                    </w:p>
                  </w:txbxContent>
                </v:textbox>
              </v:roundrect>
            </w:pict>
          </mc:Fallback>
        </mc:AlternateContent>
      </w:r>
      <w:r w:rsidR="00DF49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754F7" wp14:editId="32F07DAF">
                <wp:simplePos x="0" y="0"/>
                <wp:positionH relativeFrom="column">
                  <wp:posOffset>4745697</wp:posOffset>
                </wp:positionH>
                <wp:positionV relativeFrom="paragraph">
                  <wp:posOffset>3419866</wp:posOffset>
                </wp:positionV>
                <wp:extent cx="288778" cy="254977"/>
                <wp:effectExtent l="12700" t="0" r="29210" b="2476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78" cy="2549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29F77" id="Down Arrow 17" o:spid="_x0000_s1026" type="#_x0000_t67" style="position:absolute;margin-left:373.7pt;margin-top:269.3pt;width:22.75pt;height:2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" adj="10800" fillcolor="#4472c4 [3204]" strokecolor="#1f3763 [1604]" strokeweight="1pt"/>
            </w:pict>
          </mc:Fallback>
        </mc:AlternateContent>
      </w:r>
      <w:r w:rsidR="00DF49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1F7A9" wp14:editId="0FEE9FCC">
                <wp:simplePos x="0" y="0"/>
                <wp:positionH relativeFrom="column">
                  <wp:posOffset>1135576</wp:posOffset>
                </wp:positionH>
                <wp:positionV relativeFrom="paragraph">
                  <wp:posOffset>3417375</wp:posOffset>
                </wp:positionV>
                <wp:extent cx="288778" cy="254977"/>
                <wp:effectExtent l="12700" t="0" r="29210" b="2476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78" cy="2549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F484E" id="Down Arrow 16" o:spid="_x0000_s1026" type="#_x0000_t67" style="position:absolute;margin-left:89.4pt;margin-top:269.1pt;width:22.75pt;height:2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" adj="10800" fillcolor="#4472c4 [3204]" strokecolor="#1f3763 [1604]" strokeweight="1pt"/>
            </w:pict>
          </mc:Fallback>
        </mc:AlternateContent>
      </w:r>
      <w:r w:rsidR="00DF49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2107D" wp14:editId="31D1C00C">
                <wp:simplePos x="0" y="0"/>
                <wp:positionH relativeFrom="column">
                  <wp:posOffset>3323492</wp:posOffset>
                </wp:positionH>
                <wp:positionV relativeFrom="paragraph">
                  <wp:posOffset>3736096</wp:posOffset>
                </wp:positionV>
                <wp:extent cx="2910059" cy="1011115"/>
                <wp:effectExtent l="0" t="0" r="1143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059" cy="1011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7A4A4" w14:textId="73205791" w:rsidR="00DF4982" w:rsidRPr="00180F35" w:rsidRDefault="00DF4982" w:rsidP="00DF49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80F35">
                              <w:rPr>
                                <w:color w:val="FFFFFF" w:themeColor="background1"/>
                              </w:rPr>
                              <w:t>New field “</w:t>
                            </w:r>
                            <w:r w:rsidRPr="00180F35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DIV_OVER_FACE_VALUE_AMOUNT</w:t>
                            </w:r>
                            <w:r w:rsidRPr="00180F35">
                              <w:rPr>
                                <w:color w:val="FFFFFF" w:themeColor="background1"/>
                              </w:rPr>
                              <w:t xml:space="preserve">”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= </w:t>
                            </w:r>
                            <w:del w:id="4" w:author="Pedroja, Daron@Waterboards" w:date="2021-02-25T12:18:00Z">
                              <w:r w:rsidDel="006C5CE4">
                                <w:rPr>
                                  <w:color w:val="FFFFFF" w:themeColor="background1"/>
                                </w:rPr>
                                <w:delText>Null</w:delText>
                              </w:r>
                            </w:del>
                            <w:ins w:id="5" w:author="Pedroja, Daron@Waterboards" w:date="2021-02-25T12:18:00Z">
                              <w:r w:rsidR="006C5CE4">
                                <w:rPr>
                                  <w:color w:val="FFFFFF" w:themeColor="background1"/>
                                </w:rPr>
                                <w:t>NA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2107D" id="Rounded Rectangle 15" o:spid="_x0000_s1030" style="position:absolute;margin-left:261.7pt;margin-top:294.2pt;width:229.15pt;height:7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997A4A4" w14:textId="73205791" w:rsidR="00DF4982" w:rsidRPr="00180F35" w:rsidRDefault="00DF4982" w:rsidP="00DF49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80F35">
                        <w:rPr>
                          <w:color w:val="FFFFFF" w:themeColor="background1"/>
                        </w:rPr>
                        <w:t>New field “</w:t>
                      </w:r>
                      <w:r w:rsidRPr="00180F35">
                        <w:rPr>
                          <w:rFonts w:ascii="Calibri" w:eastAsia="Times New Roman" w:hAnsi="Calibri" w:cs="Calibri"/>
                          <w:color w:val="FFFFFF" w:themeColor="background1"/>
                          <w:sz w:val="22"/>
                          <w:szCs w:val="22"/>
                        </w:rPr>
                        <w:t>DIV_OVER_FACE_VALUE_AMOUNT</w:t>
                      </w:r>
                      <w:r w:rsidRPr="00180F35">
                        <w:rPr>
                          <w:color w:val="FFFFFF" w:themeColor="background1"/>
                        </w:rPr>
                        <w:t xml:space="preserve">” </w:t>
                      </w:r>
                      <w:r>
                        <w:rPr>
                          <w:color w:val="FFFFFF" w:themeColor="background1"/>
                        </w:rPr>
                        <w:t xml:space="preserve">= </w:t>
                      </w:r>
                      <w:del w:id="6" w:author="Pedroja, Daron@Waterboards" w:date="2021-02-25T12:18:00Z">
                        <w:r w:rsidDel="006C5CE4">
                          <w:rPr>
                            <w:color w:val="FFFFFF" w:themeColor="background1"/>
                          </w:rPr>
                          <w:delText>Null</w:delText>
                        </w:r>
                      </w:del>
                      <w:ins w:id="7" w:author="Pedroja, Daron@Waterboards" w:date="2021-02-25T12:18:00Z">
                        <w:r w:rsidR="006C5CE4">
                          <w:rPr>
                            <w:color w:val="FFFFFF" w:themeColor="background1"/>
                          </w:rPr>
                          <w:t>NA</w:t>
                        </w:r>
                      </w:ins>
                    </w:p>
                  </w:txbxContent>
                </v:textbox>
              </v:roundrect>
            </w:pict>
          </mc:Fallback>
        </mc:AlternateContent>
      </w:r>
      <w:r w:rsidR="00180F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7BA3EA" wp14:editId="22617EA4">
                <wp:simplePos x="0" y="0"/>
                <wp:positionH relativeFrom="column">
                  <wp:posOffset>-79619</wp:posOffset>
                </wp:positionH>
                <wp:positionV relativeFrom="paragraph">
                  <wp:posOffset>3733800</wp:posOffset>
                </wp:positionV>
                <wp:extent cx="2910059" cy="1011115"/>
                <wp:effectExtent l="0" t="0" r="11430" b="177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059" cy="1011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D3532" w14:textId="107DD82C" w:rsidR="00180F35" w:rsidRPr="00180F35" w:rsidRDefault="00180F35" w:rsidP="00746BA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80F35">
                              <w:rPr>
                                <w:color w:val="FFFFFF" w:themeColor="background1"/>
                              </w:rPr>
                              <w:t>New field “</w:t>
                            </w:r>
                            <w:r w:rsidRPr="00180F35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DIV_OVER_FACE_VALUE_AMOUNT</w:t>
                            </w:r>
                            <w:r w:rsidRPr="00180F35">
                              <w:rPr>
                                <w:color w:val="FFFFFF" w:themeColor="background1"/>
                              </w:rPr>
                              <w:t xml:space="preserve">” </w:t>
                            </w:r>
                            <w:r w:rsidR="00746BAE">
                              <w:rPr>
                                <w:color w:val="FFFFFF" w:themeColor="background1"/>
                              </w:rPr>
                              <w:t xml:space="preserve">= (DIRECT_DIV_AMOUNT </w:t>
                            </w:r>
                            <w:r w:rsidR="00DF4982">
                              <w:rPr>
                                <w:color w:val="FFFFFF" w:themeColor="background1"/>
                              </w:rPr>
                              <w:t>–</w:t>
                            </w:r>
                            <w:r w:rsidR="00746BA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F4982">
                              <w:rPr>
                                <w:color w:val="FFFFFF" w:themeColor="background1"/>
                              </w:rPr>
                              <w:t xml:space="preserve">FACE_VALUE_AMOUNT)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BA3EA" id="Rounded Rectangle 14" o:spid="_x0000_s1031" style="position:absolute;margin-left:-6.25pt;margin-top:294pt;width:229.15pt;height:7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66D3532" w14:textId="107DD82C" w:rsidR="00180F35" w:rsidRPr="00180F35" w:rsidRDefault="00180F35" w:rsidP="00746BA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80F35">
                        <w:rPr>
                          <w:color w:val="FFFFFF" w:themeColor="background1"/>
                        </w:rPr>
                        <w:t>New field “</w:t>
                      </w:r>
                      <w:r w:rsidRPr="00180F35">
                        <w:rPr>
                          <w:rFonts w:ascii="Calibri" w:eastAsia="Times New Roman" w:hAnsi="Calibri" w:cs="Calibri"/>
                          <w:color w:val="FFFFFF" w:themeColor="background1"/>
                          <w:sz w:val="22"/>
                          <w:szCs w:val="22"/>
                        </w:rPr>
                        <w:t>DIV_OVER_FACE_VALUE_AMOUNT</w:t>
                      </w:r>
                      <w:r w:rsidRPr="00180F35">
                        <w:rPr>
                          <w:color w:val="FFFFFF" w:themeColor="background1"/>
                        </w:rPr>
                        <w:t xml:space="preserve">” </w:t>
                      </w:r>
                      <w:r w:rsidR="00746BAE">
                        <w:rPr>
                          <w:color w:val="FFFFFF" w:themeColor="background1"/>
                        </w:rPr>
                        <w:t xml:space="preserve">= (DIRECT_DIV_AMOUNT </w:t>
                      </w:r>
                      <w:r w:rsidR="00DF4982">
                        <w:rPr>
                          <w:color w:val="FFFFFF" w:themeColor="background1"/>
                        </w:rPr>
                        <w:t>–</w:t>
                      </w:r>
                      <w:r w:rsidR="00746BAE">
                        <w:rPr>
                          <w:color w:val="FFFFFF" w:themeColor="background1"/>
                        </w:rPr>
                        <w:t xml:space="preserve"> </w:t>
                      </w:r>
                      <w:r w:rsidR="00DF4982">
                        <w:rPr>
                          <w:color w:val="FFFFFF" w:themeColor="background1"/>
                        </w:rPr>
                        <w:t xml:space="preserve">FACE_VALUE_AMOUNT) </w:t>
                      </w:r>
                    </w:p>
                  </w:txbxContent>
                </v:textbox>
              </v:roundrect>
            </w:pict>
          </mc:Fallback>
        </mc:AlternateContent>
      </w:r>
      <w:r w:rsidR="002F15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C2104" wp14:editId="77D0108F">
                <wp:simplePos x="0" y="0"/>
                <wp:positionH relativeFrom="column">
                  <wp:posOffset>917135</wp:posOffset>
                </wp:positionH>
                <wp:positionV relativeFrom="paragraph">
                  <wp:posOffset>1846336</wp:posOffset>
                </wp:positionV>
                <wp:extent cx="422031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BB951" w14:textId="32265624" w:rsidR="002F15EC" w:rsidRDefault="002F15EC" w:rsidP="002F15E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C210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72.2pt;margin-top:145.4pt;width:33.2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" fillcolor="white [3201]" stroked="f" strokeweight=".5pt">
                <v:textbox>
                  <w:txbxContent>
                    <w:p w14:paraId="357BB951" w14:textId="32265624" w:rsidR="002F15EC" w:rsidRDefault="002F15EC" w:rsidP="002F15E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F15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D0D5D" wp14:editId="2EE072F1">
                <wp:simplePos x="0" y="0"/>
                <wp:positionH relativeFrom="column">
                  <wp:posOffset>1303019</wp:posOffset>
                </wp:positionH>
                <wp:positionV relativeFrom="paragraph">
                  <wp:posOffset>1762689</wp:posOffset>
                </wp:positionV>
                <wp:extent cx="263769" cy="835269"/>
                <wp:effectExtent l="127000" t="0" r="79375" b="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8942">
                          <a:off x="0" y="0"/>
                          <a:ext cx="263769" cy="8352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60FCF" id="Down Arrow 12" o:spid="_x0000_s1026" type="#_x0000_t67" style="position:absolute;margin-left:102.6pt;margin-top:138.8pt;width:20.75pt;height:65.75pt;rotation:1702780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" adj="18189" fillcolor="#4472c4 [3204]" strokecolor="#1f3763 [1604]" strokeweight="1pt"/>
            </w:pict>
          </mc:Fallback>
        </mc:AlternateContent>
      </w:r>
      <w:r w:rsidR="002F15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75E42" wp14:editId="3E542C84">
                <wp:simplePos x="0" y="0"/>
                <wp:positionH relativeFrom="column">
                  <wp:posOffset>138723</wp:posOffset>
                </wp:positionH>
                <wp:positionV relativeFrom="paragraph">
                  <wp:posOffset>2769626</wp:posOffset>
                </wp:positionV>
                <wp:extent cx="2497015" cy="589084"/>
                <wp:effectExtent l="0" t="0" r="17780" b="82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015" cy="5890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52EB0" w14:textId="31BBE9EA" w:rsidR="002F15EC" w:rsidRDefault="002F15EC" w:rsidP="002F15EC">
                            <w:pPr>
                              <w:jc w:val="center"/>
                            </w:pPr>
                            <w:r>
                              <w:t>New field “DIV_EXCEEDS_FACE_VALUE”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75E42" id="Rounded Rectangle 11" o:spid="_x0000_s1033" style="position:absolute;margin-left:10.9pt;margin-top:218.1pt;width:196.6pt;height:4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6B52EB0" w14:textId="31BBE9EA" w:rsidR="002F15EC" w:rsidRDefault="002F15EC" w:rsidP="002F15EC">
                      <w:pPr>
                        <w:jc w:val="center"/>
                      </w:pPr>
                      <w:r>
                        <w:t>New field “DIV_EXCEEDS_FACE_VALUE” = Y</w:t>
                      </w:r>
                    </w:p>
                  </w:txbxContent>
                </v:textbox>
              </v:roundrect>
            </w:pict>
          </mc:Fallback>
        </mc:AlternateContent>
      </w:r>
      <w:r w:rsidR="001674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FF190" wp14:editId="1EE66B6B">
                <wp:simplePos x="0" y="0"/>
                <wp:positionH relativeFrom="column">
                  <wp:posOffset>3525325</wp:posOffset>
                </wp:positionH>
                <wp:positionV relativeFrom="paragraph">
                  <wp:posOffset>2766695</wp:posOffset>
                </wp:positionV>
                <wp:extent cx="2497015" cy="589084"/>
                <wp:effectExtent l="0" t="0" r="17780" b="82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015" cy="5890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47175" w14:textId="146AD165" w:rsidR="0016741C" w:rsidRDefault="0016741C" w:rsidP="0016741C">
                            <w:pPr>
                              <w:jc w:val="center"/>
                            </w:pPr>
                            <w:r>
                              <w:t>New field “DIV_EXCEEDS_FACE_VALUE”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FF190" id="Rounded Rectangle 9" o:spid="_x0000_s1034" style="position:absolute;margin-left:277.6pt;margin-top:217.85pt;width:196.6pt;height:4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7047175" w14:textId="146AD165" w:rsidR="0016741C" w:rsidRDefault="0016741C" w:rsidP="0016741C">
                      <w:pPr>
                        <w:jc w:val="center"/>
                      </w:pPr>
                      <w:r>
                        <w:t>New field “DIV_EXCEEDS_FACE_VALUE” = N</w:t>
                      </w:r>
                    </w:p>
                  </w:txbxContent>
                </v:textbox>
              </v:roundrect>
            </w:pict>
          </mc:Fallback>
        </mc:AlternateContent>
      </w:r>
      <w:r w:rsidR="001674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35FA1" wp14:editId="1CBC99AE">
                <wp:simplePos x="0" y="0"/>
                <wp:positionH relativeFrom="column">
                  <wp:posOffset>4210880</wp:posOffset>
                </wp:positionH>
                <wp:positionV relativeFrom="paragraph">
                  <wp:posOffset>1845945</wp:posOffset>
                </wp:positionV>
                <wp:extent cx="422031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72B04A" w14:textId="68227052" w:rsidR="0016741C" w:rsidRDefault="0016741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35FA1" id="Text Box 8" o:spid="_x0000_s1035" type="#_x0000_t202" style="position:absolute;margin-left:331.55pt;margin-top:145.35pt;width:33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" fillcolor="white [3201]" stroked="f" strokeweight=".5pt">
                <v:textbox>
                  <w:txbxContent>
                    <w:p w14:paraId="0772B04A" w14:textId="68227052" w:rsidR="0016741C" w:rsidRDefault="0016741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674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7B860" wp14:editId="0E5E77A2">
                <wp:simplePos x="0" y="0"/>
                <wp:positionH relativeFrom="column">
                  <wp:posOffset>3969044</wp:posOffset>
                </wp:positionH>
                <wp:positionV relativeFrom="paragraph">
                  <wp:posOffset>1746495</wp:posOffset>
                </wp:positionV>
                <wp:extent cx="263769" cy="835269"/>
                <wp:effectExtent l="127000" t="0" r="130175" b="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1468">
                          <a:off x="0" y="0"/>
                          <a:ext cx="263769" cy="8352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A26C6" id="Down Arrow 7" o:spid="_x0000_s1026" type="#_x0000_t67" style="position:absolute;margin-left:312.5pt;margin-top:137.5pt;width:20.75pt;height:65.75pt;rotation:-177879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" adj="18189" fillcolor="#4472c4 [3204]" strokecolor="#1f3763 [1604]" strokeweight="1pt"/>
            </w:pict>
          </mc:Fallback>
        </mc:AlternateContent>
      </w:r>
    </w:p>
    <w:sectPr w:rsidR="00B60CDB" w:rsidSect="00FE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7E28"/>
    <w:multiLevelType w:val="hybridMultilevel"/>
    <w:tmpl w:val="0C34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7E2"/>
    <w:multiLevelType w:val="hybridMultilevel"/>
    <w:tmpl w:val="FAB6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A4AB7"/>
    <w:multiLevelType w:val="hybridMultilevel"/>
    <w:tmpl w:val="C774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730F"/>
    <w:multiLevelType w:val="hybridMultilevel"/>
    <w:tmpl w:val="CA36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6010D"/>
    <w:multiLevelType w:val="hybridMultilevel"/>
    <w:tmpl w:val="E98A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F3F96"/>
    <w:multiLevelType w:val="hybridMultilevel"/>
    <w:tmpl w:val="DAAC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C4CA7"/>
    <w:multiLevelType w:val="hybridMultilevel"/>
    <w:tmpl w:val="7B0E403C"/>
    <w:lvl w:ilvl="0" w:tplc="AF5031D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ja, Daron@Waterboards">
    <w15:presenceInfo w15:providerId="AD" w15:userId="S::Daron.Pedroja@Waterboards.ca.gov::e3bf28cf-0f5f-4869-a4a5-3abd15c4f3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35"/>
    <w:rsid w:val="000031B7"/>
    <w:rsid w:val="00020149"/>
    <w:rsid w:val="00030B08"/>
    <w:rsid w:val="00032915"/>
    <w:rsid w:val="000344F2"/>
    <w:rsid w:val="00071082"/>
    <w:rsid w:val="00073289"/>
    <w:rsid w:val="0008307A"/>
    <w:rsid w:val="00086588"/>
    <w:rsid w:val="00127B72"/>
    <w:rsid w:val="0014747A"/>
    <w:rsid w:val="00151468"/>
    <w:rsid w:val="0016458A"/>
    <w:rsid w:val="0016741C"/>
    <w:rsid w:val="00170F5A"/>
    <w:rsid w:val="00173D11"/>
    <w:rsid w:val="001744B1"/>
    <w:rsid w:val="00180F35"/>
    <w:rsid w:val="00181E30"/>
    <w:rsid w:val="00200C66"/>
    <w:rsid w:val="00205B78"/>
    <w:rsid w:val="00227EC5"/>
    <w:rsid w:val="00295229"/>
    <w:rsid w:val="002A17DC"/>
    <w:rsid w:val="002C5D3E"/>
    <w:rsid w:val="002D5296"/>
    <w:rsid w:val="002E5A94"/>
    <w:rsid w:val="002F15EC"/>
    <w:rsid w:val="003007B9"/>
    <w:rsid w:val="0030315D"/>
    <w:rsid w:val="00311641"/>
    <w:rsid w:val="00324352"/>
    <w:rsid w:val="00364ED9"/>
    <w:rsid w:val="00374E20"/>
    <w:rsid w:val="003C67D3"/>
    <w:rsid w:val="003C6D16"/>
    <w:rsid w:val="003D5AC3"/>
    <w:rsid w:val="003F6860"/>
    <w:rsid w:val="00440F70"/>
    <w:rsid w:val="00445331"/>
    <w:rsid w:val="00471DC7"/>
    <w:rsid w:val="00473362"/>
    <w:rsid w:val="00494F8A"/>
    <w:rsid w:val="004A336F"/>
    <w:rsid w:val="004A6032"/>
    <w:rsid w:val="004B2889"/>
    <w:rsid w:val="004F1BBB"/>
    <w:rsid w:val="00507443"/>
    <w:rsid w:val="00515A04"/>
    <w:rsid w:val="00520B47"/>
    <w:rsid w:val="005211FC"/>
    <w:rsid w:val="005218DA"/>
    <w:rsid w:val="00523456"/>
    <w:rsid w:val="0056033B"/>
    <w:rsid w:val="005B2A7C"/>
    <w:rsid w:val="005C22B8"/>
    <w:rsid w:val="005F625E"/>
    <w:rsid w:val="00634CA5"/>
    <w:rsid w:val="006552F2"/>
    <w:rsid w:val="006835C4"/>
    <w:rsid w:val="006B1512"/>
    <w:rsid w:val="006B1E62"/>
    <w:rsid w:val="006C55DF"/>
    <w:rsid w:val="006C5CE4"/>
    <w:rsid w:val="006F2E6D"/>
    <w:rsid w:val="006F7CCB"/>
    <w:rsid w:val="0070065D"/>
    <w:rsid w:val="00721519"/>
    <w:rsid w:val="00732782"/>
    <w:rsid w:val="00743D0A"/>
    <w:rsid w:val="00746BAE"/>
    <w:rsid w:val="007614EA"/>
    <w:rsid w:val="00790821"/>
    <w:rsid w:val="008307BC"/>
    <w:rsid w:val="00865B7B"/>
    <w:rsid w:val="008A2774"/>
    <w:rsid w:val="008B1C61"/>
    <w:rsid w:val="008B3A5E"/>
    <w:rsid w:val="008B630D"/>
    <w:rsid w:val="008D2E76"/>
    <w:rsid w:val="008D7E16"/>
    <w:rsid w:val="009125B5"/>
    <w:rsid w:val="00954342"/>
    <w:rsid w:val="0095775D"/>
    <w:rsid w:val="00985E9F"/>
    <w:rsid w:val="00993638"/>
    <w:rsid w:val="009E2183"/>
    <w:rsid w:val="009F4190"/>
    <w:rsid w:val="00A03A90"/>
    <w:rsid w:val="00A04F10"/>
    <w:rsid w:val="00A06E00"/>
    <w:rsid w:val="00A3651C"/>
    <w:rsid w:val="00A45A41"/>
    <w:rsid w:val="00A970C8"/>
    <w:rsid w:val="00AA0E3B"/>
    <w:rsid w:val="00AD5297"/>
    <w:rsid w:val="00B16204"/>
    <w:rsid w:val="00B25AF3"/>
    <w:rsid w:val="00B341F5"/>
    <w:rsid w:val="00B515B4"/>
    <w:rsid w:val="00B60CDB"/>
    <w:rsid w:val="00B77670"/>
    <w:rsid w:val="00BB0F3D"/>
    <w:rsid w:val="00BD5DA3"/>
    <w:rsid w:val="00C04E40"/>
    <w:rsid w:val="00C16E08"/>
    <w:rsid w:val="00C2147D"/>
    <w:rsid w:val="00C21FD7"/>
    <w:rsid w:val="00C25770"/>
    <w:rsid w:val="00C31ACF"/>
    <w:rsid w:val="00C42865"/>
    <w:rsid w:val="00C62066"/>
    <w:rsid w:val="00C6406C"/>
    <w:rsid w:val="00C75CBA"/>
    <w:rsid w:val="00C81169"/>
    <w:rsid w:val="00CA43B9"/>
    <w:rsid w:val="00CD280A"/>
    <w:rsid w:val="00CE6835"/>
    <w:rsid w:val="00D01776"/>
    <w:rsid w:val="00D14630"/>
    <w:rsid w:val="00D32376"/>
    <w:rsid w:val="00D511B0"/>
    <w:rsid w:val="00D67F93"/>
    <w:rsid w:val="00D9099A"/>
    <w:rsid w:val="00DB0288"/>
    <w:rsid w:val="00DB4B96"/>
    <w:rsid w:val="00DE0A2A"/>
    <w:rsid w:val="00DE54F4"/>
    <w:rsid w:val="00DF2D83"/>
    <w:rsid w:val="00DF4982"/>
    <w:rsid w:val="00E312D2"/>
    <w:rsid w:val="00E40B01"/>
    <w:rsid w:val="00E60B26"/>
    <w:rsid w:val="00E7458C"/>
    <w:rsid w:val="00E81FDD"/>
    <w:rsid w:val="00E90C33"/>
    <w:rsid w:val="00E93F82"/>
    <w:rsid w:val="00EC5BCC"/>
    <w:rsid w:val="00ED385D"/>
    <w:rsid w:val="00EF7C6A"/>
    <w:rsid w:val="00F03E3C"/>
    <w:rsid w:val="00F17980"/>
    <w:rsid w:val="00F302BD"/>
    <w:rsid w:val="00FD15B7"/>
    <w:rsid w:val="00FE39B3"/>
    <w:rsid w:val="00FF5D98"/>
    <w:rsid w:val="00FF7073"/>
    <w:rsid w:val="02BA0360"/>
    <w:rsid w:val="082BFEF8"/>
    <w:rsid w:val="0E2F7505"/>
    <w:rsid w:val="11F040D2"/>
    <w:rsid w:val="1C6EEA14"/>
    <w:rsid w:val="1FF27231"/>
    <w:rsid w:val="25C1C5A3"/>
    <w:rsid w:val="2658983A"/>
    <w:rsid w:val="2710F372"/>
    <w:rsid w:val="2D78D0D1"/>
    <w:rsid w:val="38FE4F58"/>
    <w:rsid w:val="3E69B7EE"/>
    <w:rsid w:val="3F3E684B"/>
    <w:rsid w:val="3F82871E"/>
    <w:rsid w:val="413D1C5A"/>
    <w:rsid w:val="43ED2405"/>
    <w:rsid w:val="4B2E8ABE"/>
    <w:rsid w:val="55D1AE71"/>
    <w:rsid w:val="65453DB7"/>
    <w:rsid w:val="6F64514D"/>
    <w:rsid w:val="70558893"/>
    <w:rsid w:val="7A6C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7A27"/>
  <w15:chartTrackingRefBased/>
  <w15:docId w15:val="{9FAF7616-7E9C-4281-B64E-C5560D2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C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C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830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apps.waterboards.ca.gov/downloadFile/faces/flatFilesEwrims.xhtml?fileName=ewrims_flat_file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1dfaa3-aae8-4c03-b90c-7dd4a6526d0d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1E5901634864EA2EA1DD6E3F5EC81" ma:contentTypeVersion="9" ma:contentTypeDescription="Create a new document." ma:contentTypeScope="" ma:versionID="aa6e3b0b7825fea3073305ae4ef35983">
  <xsd:schema xmlns:xsd="http://www.w3.org/2001/XMLSchema" xmlns:xs="http://www.w3.org/2001/XMLSchema" xmlns:p="http://schemas.microsoft.com/office/2006/metadata/properties" xmlns:ns2="70cca14d-e16b-4b85-801c-50254c6eda1c" xmlns:ns3="851dfaa3-aae8-4c03-b90c-7dd4a6526d0d" targetNamespace="http://schemas.microsoft.com/office/2006/metadata/properties" ma:root="true" ma:fieldsID="ff2f9e3d5765464f981f0c5279578aad" ns2:_="" ns3:_="">
    <xsd:import namespace="70cca14d-e16b-4b85-801c-50254c6eda1c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a14d-e16b-4b85-801c-50254c6ed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B0CF9E-C32E-415A-8917-6A9EE3509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431A8-B90D-4AAE-A675-B058B7EA3AD6}">
  <ds:schemaRefs>
    <ds:schemaRef ds:uri="http://schemas.microsoft.com/office/2006/metadata/properties"/>
    <ds:schemaRef ds:uri="http://schemas.microsoft.com/office/infopath/2007/PartnerControls"/>
    <ds:schemaRef ds:uri="851dfaa3-aae8-4c03-b90c-7dd4a6526d0d"/>
  </ds:schemaRefs>
</ds:datastoreItem>
</file>

<file path=customXml/itemProps3.xml><?xml version="1.0" encoding="utf-8"?>
<ds:datastoreItem xmlns:ds="http://schemas.openxmlformats.org/officeDocument/2006/customXml" ds:itemID="{E7CF69CF-1745-44D4-B02A-E584DC381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a14d-e16b-4b85-801c-50254c6eda1c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Shay@Waterboards</dc:creator>
  <cp:keywords/>
  <dc:description/>
  <cp:lastModifiedBy>Pedroja, Daron@Waterboards</cp:lastModifiedBy>
  <cp:revision>139</cp:revision>
  <dcterms:created xsi:type="dcterms:W3CDTF">2021-01-05T16:51:00Z</dcterms:created>
  <dcterms:modified xsi:type="dcterms:W3CDTF">2021-02-25T20:20:00Z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0x0101008381E5901634864EA2EA1DD6E3F5EC81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